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A837" w14:textId="77777777" w:rsidR="00D36061" w:rsidRDefault="00D36061" w:rsidP="00FB6F8F">
      <w:pPr>
        <w:pStyle w:val="Heading1"/>
      </w:pPr>
      <w:r>
        <w:t>Abstract</w:t>
      </w:r>
    </w:p>
    <w:p w14:paraId="423186D2" w14:textId="797D52DF" w:rsidR="00FB6F8F" w:rsidRPr="00D36061" w:rsidRDefault="00520772" w:rsidP="00390EDD">
      <w:pPr>
        <w:pStyle w:val="abstract"/>
        <w:ind w:firstLine="0"/>
      </w:pPr>
      <w:r w:rsidRPr="00D36061">
        <w:t xml:space="preserve">Following recent calls to examine the replicability of behavioral research, I examine </w:t>
      </w:r>
      <w:r w:rsidR="0010067E" w:rsidRPr="00D36061">
        <w:t xml:space="preserve">two </w:t>
      </w:r>
      <w:r w:rsidR="00512CEC" w:rsidRPr="00D36061">
        <w:t>key determinant</w:t>
      </w:r>
      <w:r w:rsidR="00890B47" w:rsidRPr="00D36061">
        <w:t>s</w:t>
      </w:r>
      <w:r w:rsidR="00512CEC" w:rsidRPr="00D36061">
        <w:t xml:space="preserve"> of replicability, </w:t>
      </w:r>
      <w:r w:rsidR="0010067E" w:rsidRPr="00D36061">
        <w:t xml:space="preserve">sample sizes and statistical power, </w:t>
      </w:r>
      <w:r w:rsidRPr="00D36061">
        <w:t>in research using the Implicit Relational Assessment Procedure</w:t>
      </w:r>
      <w:r w:rsidR="00BA2C71" w:rsidRPr="00D36061">
        <w:t xml:space="preserve"> (IRAP)</w:t>
      </w:r>
      <w:r w:rsidRPr="00D36061">
        <w:t>.</w:t>
      </w:r>
      <w:r w:rsidR="00A74E07" w:rsidRPr="00D36061">
        <w:t xml:space="preserve"> </w:t>
      </w:r>
      <w:r w:rsidRPr="00D36061">
        <w:t>A s</w:t>
      </w:r>
      <w:r w:rsidR="00C56517" w:rsidRPr="00D36061">
        <w:t xml:space="preserve">ystematic review </w:t>
      </w:r>
      <w:r w:rsidRPr="00D36061">
        <w:t xml:space="preserve">was used to gather all </w:t>
      </w:r>
      <w:r w:rsidR="00C56517" w:rsidRPr="00D36061">
        <w:t xml:space="preserve">published </w:t>
      </w:r>
      <w:r w:rsidR="00AF2DB1" w:rsidRPr="00D36061">
        <w:t>studies</w:t>
      </w:r>
      <w:r w:rsidR="00C56517" w:rsidRPr="00D36061">
        <w:t xml:space="preserve"> employing the</w:t>
      </w:r>
      <w:r w:rsidRPr="00D36061">
        <w:t xml:space="preserve"> </w:t>
      </w:r>
      <w:r w:rsidR="00115D4F" w:rsidRPr="00D36061">
        <w:t>IRAP</w:t>
      </w:r>
      <w:r w:rsidR="005F76D3" w:rsidRPr="00D36061">
        <w:t xml:space="preserve"> and extract </w:t>
      </w:r>
      <w:r w:rsidR="00D57F0C" w:rsidRPr="00D36061">
        <w:t xml:space="preserve">their </w:t>
      </w:r>
      <w:r w:rsidR="005F76D3" w:rsidRPr="00D36061">
        <w:t>design</w:t>
      </w:r>
      <w:r w:rsidR="00D57F0C" w:rsidRPr="00D36061">
        <w:t>s</w:t>
      </w:r>
      <w:r w:rsidR="005F76D3" w:rsidRPr="00D36061">
        <w:t xml:space="preserve"> and sample size</w:t>
      </w:r>
      <w:r w:rsidR="00D57F0C" w:rsidRPr="00D36061">
        <w:t>s</w:t>
      </w:r>
      <w:r w:rsidRPr="00D36061">
        <w:t>.</w:t>
      </w:r>
      <w:r w:rsidR="0098056A" w:rsidRPr="00D36061">
        <w:t xml:space="preserve"> </w:t>
      </w:r>
      <w:r w:rsidR="00311410" w:rsidRPr="00D36061">
        <w:t xml:space="preserve">The use of </w:t>
      </w:r>
      <w:r w:rsidR="00C56517" w:rsidRPr="00D36061">
        <w:t xml:space="preserve">Null Hypothesis Significance Testing </w:t>
      </w:r>
      <w:r w:rsidR="00311410" w:rsidRPr="00D36061">
        <w:t xml:space="preserve">was found to be </w:t>
      </w:r>
      <w:r w:rsidR="00D57F0C" w:rsidRPr="00D36061">
        <w:t xml:space="preserve">nearly </w:t>
      </w:r>
      <w:r w:rsidR="00311410" w:rsidRPr="00D36061">
        <w:t>ubiquitous, justifying the examination of sta</w:t>
      </w:r>
      <w:r w:rsidR="00BB4A58" w:rsidRPr="00D36061">
        <w:t>tis</w:t>
      </w:r>
      <w:r w:rsidR="00311410" w:rsidRPr="00D36061">
        <w:t xml:space="preserve">tical power. </w:t>
      </w:r>
      <w:r w:rsidRPr="00D36061">
        <w:t xml:space="preserve">Using an established method, median sample sizes </w:t>
      </w:r>
      <w:r w:rsidR="0097541E" w:rsidRPr="00D36061">
        <w:t xml:space="preserve">were </w:t>
      </w:r>
      <w:r w:rsidRPr="00D36061">
        <w:t xml:space="preserve">used to </w:t>
      </w:r>
      <w:r w:rsidR="0097541E" w:rsidRPr="00D36061">
        <w:t xml:space="preserve">estimate the </w:t>
      </w:r>
      <w:r w:rsidRPr="00D36061">
        <w:t xml:space="preserve">statistical power to detect the average published effect size </w:t>
      </w:r>
      <w:r w:rsidR="0051518B" w:rsidRPr="00D36061">
        <w:t xml:space="preserve">in psychological research </w:t>
      </w:r>
      <w:r w:rsidRPr="00D36061">
        <w:t>(</w:t>
      </w:r>
      <w:r w:rsidRPr="002B235D">
        <w:rPr>
          <w:i/>
          <w:iCs/>
        </w:rPr>
        <w:t>r</w:t>
      </w:r>
      <w:r w:rsidRPr="00D36061">
        <w:t xml:space="preserve"> = .20)</w:t>
      </w:r>
      <w:r w:rsidR="00901037" w:rsidRPr="00D36061">
        <w:t xml:space="preserve"> in each year</w:t>
      </w:r>
      <w:r w:rsidRPr="00D36061">
        <w:t>.</w:t>
      </w:r>
      <w:r w:rsidR="00311410" w:rsidRPr="00D36061">
        <w:t xml:space="preserve"> </w:t>
      </w:r>
      <w:r w:rsidR="009A4D11" w:rsidRPr="00D36061">
        <w:t>Sample sizes and the statistical power they imply were found to be very low in IRAP studies</w:t>
      </w:r>
      <w:r w:rsidR="000612F3" w:rsidRPr="00D36061">
        <w:t xml:space="preserve"> (</w:t>
      </w:r>
      <w:r w:rsidR="00BB4A58" w:rsidRPr="00D36061">
        <w:t xml:space="preserve">in 2022, </w:t>
      </w:r>
      <w:r w:rsidR="000612F3" w:rsidRPr="00D36061">
        <w:t>m</w:t>
      </w:r>
      <w:r w:rsidR="009A4D11" w:rsidRPr="00D36061">
        <w:t>edia</w:t>
      </w:r>
      <w:r w:rsidR="001C50AC" w:rsidRPr="00D36061">
        <w:t>n</w:t>
      </w:r>
      <w:r w:rsidR="000612F3" w:rsidRPr="00D36061">
        <w:t xml:space="preserve"> </w:t>
      </w:r>
      <w:r w:rsidR="000612F3" w:rsidRPr="002B235D">
        <w:rPr>
          <w:i/>
          <w:iCs/>
        </w:rPr>
        <w:t>N</w:t>
      </w:r>
      <w:r w:rsidR="000612F3" w:rsidRPr="00D36061">
        <w:t xml:space="preserve"> = 64, power = .34)</w:t>
      </w:r>
      <w:r w:rsidR="001C50AC" w:rsidRPr="00D36061">
        <w:t xml:space="preserve">. </w:t>
      </w:r>
      <w:r w:rsidR="00405D7A" w:rsidRPr="00D36061">
        <w:t>A</w:t>
      </w:r>
      <w:r w:rsidR="00D268C1" w:rsidRPr="00D36061">
        <w:t>t</w:t>
      </w:r>
      <w:r w:rsidR="00405D7A" w:rsidRPr="00D36061">
        <w:t xml:space="preserve"> the current rate of growth, </w:t>
      </w:r>
      <w:r w:rsidR="002808F1" w:rsidRPr="00D36061">
        <w:t xml:space="preserve">the median study </w:t>
      </w:r>
      <w:r w:rsidR="00405D7A" w:rsidRPr="00D36061">
        <w:t xml:space="preserve">will only reach the recommended minimum </w:t>
      </w:r>
      <w:r w:rsidR="002808F1" w:rsidRPr="00D36061">
        <w:t xml:space="preserve">power of at least </w:t>
      </w:r>
      <w:r w:rsidR="00405D7A" w:rsidRPr="00D36061">
        <w:t>.</w:t>
      </w:r>
      <w:r w:rsidR="00BB4A58" w:rsidRPr="00D36061">
        <w:t>80 by</w:t>
      </w:r>
      <w:r w:rsidR="00405D7A" w:rsidRPr="00D36061">
        <w:t xml:space="preserve"> 20</w:t>
      </w:r>
      <w:r w:rsidR="00462B0D" w:rsidRPr="00D36061">
        <w:t>8</w:t>
      </w:r>
      <w:r w:rsidR="00405D7A" w:rsidRPr="00D36061">
        <w:t xml:space="preserve">0. </w:t>
      </w:r>
      <w:r w:rsidR="000A3D9C" w:rsidRPr="00D36061">
        <w:t xml:space="preserve">The IRAP literature was directly compared with </w:t>
      </w:r>
      <w:r w:rsidR="00A72678" w:rsidRPr="00D36061">
        <w:t xml:space="preserve">the </w:t>
      </w:r>
      <w:r w:rsidR="000A3D9C" w:rsidRPr="00D36061">
        <w:t>Social and Personality psychology</w:t>
      </w:r>
      <w:r w:rsidR="00A72678" w:rsidRPr="00D36061">
        <w:t xml:space="preserve"> literature</w:t>
      </w:r>
      <w:r w:rsidR="006473F5" w:rsidRPr="00D36061">
        <w:t xml:space="preserve"> using an existing dataset</w:t>
      </w:r>
      <w:r w:rsidR="000A3D9C" w:rsidRPr="00D36061">
        <w:t xml:space="preserve">. Median sample sizes and their implied statistical power were lower in the IRAP literature in all years than they were </w:t>
      </w:r>
      <w:r w:rsidR="00BB4A58" w:rsidRPr="00D36061">
        <w:t xml:space="preserve">in Social and Personality psychology </w:t>
      </w:r>
      <w:r w:rsidR="000A3D9C" w:rsidRPr="00D36061">
        <w:t>at the beginning of the Replication Crisis in 2011</w:t>
      </w:r>
      <w:r w:rsidR="00116ED5" w:rsidRPr="00D36061">
        <w:t>,</w:t>
      </w:r>
      <w:r w:rsidR="00CB3F68" w:rsidRPr="00D36061">
        <w:t xml:space="preserve"> and </w:t>
      </w:r>
      <w:r w:rsidR="00116ED5" w:rsidRPr="00D36061">
        <w:t xml:space="preserve">indeed </w:t>
      </w:r>
      <w:r w:rsidR="00CB3F68" w:rsidRPr="00D36061">
        <w:t>in all subsequent years.</w:t>
      </w:r>
      <w:r w:rsidR="008E640A" w:rsidRPr="00D36061">
        <w:t xml:space="preserve"> </w:t>
      </w:r>
      <w:r w:rsidR="00175137" w:rsidRPr="00D36061">
        <w:t xml:space="preserve">Improvements in sample sizes and statistical power in the Social and Personality psychology literature were significantly and substantially larger than in the IRAP literature. </w:t>
      </w:r>
      <w:r w:rsidR="008E640A" w:rsidRPr="00D36061">
        <w:t xml:space="preserve">Direct tests of the </w:t>
      </w:r>
      <w:r w:rsidR="00AF3177" w:rsidRPr="00D36061">
        <w:t xml:space="preserve">reproducibility and </w:t>
      </w:r>
      <w:r w:rsidR="008E640A" w:rsidRPr="00D36061">
        <w:t xml:space="preserve">replicability of claims in the IRAP literature are </w:t>
      </w:r>
      <w:r w:rsidR="00FB6F8F">
        <w:t>needed.</w:t>
      </w:r>
    </w:p>
    <w:p w14:paraId="5533AF1D" w14:textId="77777777" w:rsidR="00FB6F8F" w:rsidRDefault="00FB6F8F">
      <w:pPr>
        <w:spacing w:line="240" w:lineRule="auto"/>
        <w:ind w:firstLine="0"/>
        <w:jc w:val="left"/>
      </w:pPr>
      <w:r>
        <w:br w:type="page"/>
      </w:r>
    </w:p>
    <w:p w14:paraId="5AC004CC" w14:textId="353BE101" w:rsidR="004A748E" w:rsidRPr="00D36061" w:rsidRDefault="00FB6F8F" w:rsidP="00FB6F8F">
      <w:r>
        <w:lastRenderedPageBreak/>
        <w:t xml:space="preserve">Two </w:t>
      </w:r>
      <w:r w:rsidR="00C7348C" w:rsidRPr="00D36061">
        <w:t xml:space="preserve">seminal </w:t>
      </w:r>
      <w:r w:rsidR="009700F2" w:rsidRPr="00D36061">
        <w:t xml:space="preserve">articles were published </w:t>
      </w:r>
      <w:r w:rsidR="00C7348C" w:rsidRPr="00D36061">
        <w:t xml:space="preserve">in 2011 whose implications the </w:t>
      </w:r>
      <w:r w:rsidR="009700F2" w:rsidRPr="00D36061">
        <w:t xml:space="preserve">field of psychology is still grappling with. The first, by Daryl Bem </w:t>
      </w:r>
      <w:r w:rsidR="009700F2" w:rsidRPr="00D36061">
        <w:fldChar w:fldCharType="begin"/>
      </w:r>
      <w:r w:rsidR="00CA3FF1" w:rsidRPr="00D3606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rsidRPr="00D36061">
        <w:fldChar w:fldCharType="separate"/>
      </w:r>
      <w:r w:rsidR="00CA3FF1" w:rsidRPr="00D36061">
        <w:rPr>
          <w:noProof/>
        </w:rPr>
        <w:t>(2011)</w:t>
      </w:r>
      <w:r w:rsidR="009700F2" w:rsidRPr="00D36061">
        <w:fldChar w:fldCharType="end"/>
      </w:r>
      <w:r w:rsidR="00CA3FF1" w:rsidRPr="00D36061">
        <w:t xml:space="preserve">, contained </w:t>
      </w:r>
      <w:r w:rsidR="009700F2" w:rsidRPr="00D36061">
        <w:t xml:space="preserve">literally impossible results about a supposed human ability to </w:t>
      </w:r>
      <w:r w:rsidR="00CA3FF1" w:rsidRPr="00D36061">
        <w:t xml:space="preserve">predict </w:t>
      </w:r>
      <w:r w:rsidR="009700F2" w:rsidRPr="00D36061">
        <w:t>the future</w:t>
      </w:r>
      <w:r w:rsidR="00CA3FF1" w:rsidRPr="00D36061">
        <w:t xml:space="preserve">. It was remarkable not merely in its claims but because it employed modal research practices for the field to substantiate these conclusions. A second article by Simmons and colleagues </w:t>
      </w:r>
      <w:r w:rsidR="00CA3FF1" w:rsidRPr="00D36061">
        <w:fldChar w:fldCharType="begin"/>
      </w:r>
      <w:r w:rsidR="00CA3FF1" w:rsidRPr="00D3606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rsidRPr="00D36061">
        <w:fldChar w:fldCharType="separate"/>
      </w:r>
      <w:r w:rsidR="00CA3FF1" w:rsidRPr="00D36061">
        <w:rPr>
          <w:noProof/>
        </w:rPr>
        <w:t>(2011)</w:t>
      </w:r>
      <w:r w:rsidR="00CA3FF1" w:rsidRPr="00D36061">
        <w:fldChar w:fldCharType="end"/>
      </w:r>
      <w:r w:rsidR="00CA3FF1" w:rsidRPr="00D36061">
        <w:t xml:space="preserve">, coincidentally published around the same time as Bem (2011) but without any knowledge of his paper, </w:t>
      </w:r>
      <w:r w:rsidR="009700F2" w:rsidRPr="00D36061">
        <w:t>demonstrat</w:t>
      </w:r>
      <w:r w:rsidR="00CA3FF1" w:rsidRPr="00D36061">
        <w:t>ed</w:t>
      </w:r>
      <w:r w:rsidR="009700F2" w:rsidRPr="00D36061">
        <w:t xml:space="preserve"> how </w:t>
      </w:r>
      <w:r w:rsidR="00CA3FF1" w:rsidRPr="00D36061">
        <w:t xml:space="preserve">our modal research practices can easily and routinely generate statistically significant </w:t>
      </w:r>
      <w:r w:rsidR="009700F2" w:rsidRPr="00D36061">
        <w:t xml:space="preserve">results </w:t>
      </w:r>
      <w:r w:rsidR="00CA3FF1" w:rsidRPr="00D36061">
        <w:t>from what is actually just noise.</w:t>
      </w:r>
      <w:r w:rsidR="00041BA1" w:rsidRPr="00D36061">
        <w:t xml:space="preserve"> </w:t>
      </w:r>
    </w:p>
    <w:p w14:paraId="3AC2348F" w14:textId="7AFA5297" w:rsidR="004A748E" w:rsidRPr="00D36061" w:rsidRDefault="00DB4013" w:rsidP="00FB6F8F">
      <w:r w:rsidRPr="00D36061">
        <w:t>The fallout from this pair of papers</w:t>
      </w:r>
      <w:r w:rsidR="00DF62D5" w:rsidRPr="00D36061">
        <w:t xml:space="preserve"> </w:t>
      </w:r>
      <w:r w:rsidRPr="00D36061">
        <w:t xml:space="preserve">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00DF62D5" w:rsidRPr="00D36061">
        <w:t xml:space="preserve">. But their impact has been uneven and recognition of the </w:t>
      </w:r>
      <w:r w:rsidR="006F293A" w:rsidRPr="00D36061">
        <w:t>R</w:t>
      </w:r>
      <w:r w:rsidR="00DF62D5" w:rsidRPr="00D36061">
        <w:t xml:space="preserve">eplication </w:t>
      </w:r>
      <w:r w:rsidR="006F293A" w:rsidRPr="00D36061">
        <w:t>C</w:t>
      </w:r>
      <w:r w:rsidR="00DF62D5" w:rsidRPr="00D36061">
        <w:t xml:space="preserve">risis </w:t>
      </w:r>
      <w:r w:rsidR="000747AA" w:rsidRPr="00D36061">
        <w:t xml:space="preserve">as a serious issue to be reckoned with </w:t>
      </w:r>
      <w:r w:rsidR="00DF62D5" w:rsidRPr="00D36061">
        <w:t>has been heterogenou</w:t>
      </w:r>
      <w:r w:rsidR="000747AA" w:rsidRPr="00D36061">
        <w:t>s, both within and between fields</w:t>
      </w:r>
      <w:r w:rsidR="00DF62D5" w:rsidRPr="00D36061">
        <w:t>.</w:t>
      </w:r>
      <w:r w:rsidR="000747AA" w:rsidRPr="00D36061">
        <w:t xml:space="preserve"> </w:t>
      </w:r>
      <w:r w:rsidR="00AF6D54" w:rsidRPr="00D36061">
        <w:t xml:space="preserve">It would be too easy to dismiss the </w:t>
      </w:r>
      <w:r w:rsidR="006F293A" w:rsidRPr="00D36061">
        <w:t>Replication C</w:t>
      </w:r>
      <w:r w:rsidR="00AF6D54" w:rsidRPr="00D36061">
        <w:t xml:space="preserve">risis as specific to </w:t>
      </w:r>
      <w:r w:rsidR="009649E0" w:rsidRPr="00D36061">
        <w:t>S</w:t>
      </w:r>
      <w:r w:rsidR="00AF6D54" w:rsidRPr="00D36061">
        <w:t xml:space="preserve">ocial and </w:t>
      </w:r>
      <w:r w:rsidR="009649E0" w:rsidRPr="00D36061">
        <w:t>P</w:t>
      </w:r>
      <w:r w:rsidR="00AF6D54" w:rsidRPr="00D36061">
        <w:t xml:space="preserve">ersonality psychology when other fields employ similar research practices. Over time, recognition of these issues has spread to other areas of psychology </w:t>
      </w:r>
      <w:r w:rsidR="00AF6D54" w:rsidRPr="00D36061">
        <w:fldChar w:fldCharType="begin"/>
      </w:r>
      <w:r w:rsidR="00D909A5" w:rsidRPr="00D36061">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rsidRPr="00D36061">
        <w:fldChar w:fldCharType="separate"/>
      </w:r>
      <w:r w:rsidR="00D909A5" w:rsidRPr="00D36061">
        <w:rPr>
          <w:noProof/>
        </w:rPr>
        <w:t>(e.g., clinical psychology: Tackett et al., 2019)</w:t>
      </w:r>
      <w:r w:rsidR="00AF6D54" w:rsidRPr="00D36061">
        <w:fldChar w:fldCharType="end"/>
      </w:r>
      <w:r w:rsidR="00AF6D54" w:rsidRPr="00D36061">
        <w:t xml:space="preserve"> as well as </w:t>
      </w:r>
      <w:r w:rsidR="00D909A5" w:rsidRPr="00D36061">
        <w:t xml:space="preserve">a </w:t>
      </w:r>
      <w:r w:rsidR="00AF6D54" w:rsidRPr="00D36061">
        <w:t>diverse range of other fields including cancer biology</w:t>
      </w:r>
      <w:r w:rsidR="006427EC" w:rsidRPr="00D36061">
        <w:t xml:space="preserve">, economics, methodology, </w:t>
      </w:r>
      <w:r w:rsidR="00FE022B" w:rsidRPr="00D36061">
        <w:t xml:space="preserve">sociology, and philosophy </w:t>
      </w:r>
      <w:r w:rsidR="00AF6D54" w:rsidRPr="00D36061">
        <w:fldChar w:fldCharType="begin"/>
      </w:r>
      <w:r w:rsidR="00192C8C" w:rsidRPr="00D3606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rsidRPr="00D36061">
        <w:fldChar w:fldCharType="separate"/>
      </w:r>
      <w:r w:rsidR="00C51E11" w:rsidRPr="00D36061">
        <w:rPr>
          <w:noProof/>
        </w:rPr>
        <w:t>(Baker &amp; Dolgin, 2017; Boulesteix et al., 2020; Buckwalter, 2022; Gordon et al., 2020; Page et al., 2021)</w:t>
      </w:r>
      <w:r w:rsidR="00AF6D54" w:rsidRPr="00D36061">
        <w:fldChar w:fldCharType="end"/>
      </w:r>
      <w:r w:rsidR="006427EC" w:rsidRPr="00D36061">
        <w:t>.</w:t>
      </w:r>
      <w:r w:rsidR="005404A2" w:rsidRPr="00D36061">
        <w:t xml:space="preserve"> </w:t>
      </w:r>
    </w:p>
    <w:p w14:paraId="21185961" w14:textId="4B2970D4" w:rsidR="00F300E5" w:rsidRPr="00D36061" w:rsidRDefault="00602E43" w:rsidP="00FB6F8F">
      <w:pPr>
        <w:rPr>
          <w:lang w:val="en-IE"/>
        </w:rPr>
      </w:pPr>
      <w:r w:rsidRPr="00D36061">
        <w:t xml:space="preserve">These calls to take </w:t>
      </w:r>
      <w:r w:rsidR="00820C6F" w:rsidRPr="00D36061">
        <w:t xml:space="preserve">seriously the </w:t>
      </w:r>
      <w:r w:rsidRPr="00D36061">
        <w:t>question of replicability have</w:t>
      </w:r>
      <w:r w:rsidR="00820C6F" w:rsidRPr="00D36061">
        <w:t xml:space="preserve"> recently </w:t>
      </w:r>
      <w:r w:rsidRPr="00D36061">
        <w:t xml:space="preserve">been echoed in the </w:t>
      </w:r>
      <w:r w:rsidR="004A748E" w:rsidRPr="00D36061">
        <w:t>behavioral research communit</w:t>
      </w:r>
      <w:r w:rsidR="00A15093" w:rsidRPr="00D36061">
        <w:t>ies</w:t>
      </w:r>
      <w:r w:rsidRPr="00D36061">
        <w:t xml:space="preserve">. </w:t>
      </w:r>
      <w:r w:rsidR="00520772" w:rsidRPr="00D36061">
        <w:rPr>
          <w:lang w:val="en-IE"/>
        </w:rPr>
        <w:t>A recent</w:t>
      </w:r>
      <w:r w:rsidR="00E50ED6" w:rsidRPr="00D36061">
        <w:rPr>
          <w:lang w:val="en-IE"/>
        </w:rPr>
        <w:t xml:space="preserve"> editorial </w:t>
      </w:r>
      <w:r w:rsidRPr="00D36061">
        <w:rPr>
          <w:lang w:val="en-IE"/>
        </w:rPr>
        <w:t>for</w:t>
      </w:r>
      <w:r w:rsidR="00E50ED6" w:rsidRPr="00D36061">
        <w:rPr>
          <w:lang w:val="en-IE"/>
        </w:rPr>
        <w:t xml:space="preserve"> Perspectives on </w:t>
      </w:r>
      <w:proofErr w:type="spellStart"/>
      <w:r w:rsidR="00E50ED6" w:rsidRPr="00D36061">
        <w:rPr>
          <w:lang w:val="en-IE"/>
        </w:rPr>
        <w:t>Behavior</w:t>
      </w:r>
      <w:proofErr w:type="spellEnd"/>
      <w:r w:rsidR="00E50ED6" w:rsidRPr="00D36061">
        <w:rPr>
          <w:lang w:val="en-IE"/>
        </w:rPr>
        <w:t xml:space="preserve"> Science</w:t>
      </w:r>
      <w:r w:rsidR="00520772" w:rsidRPr="00D36061">
        <w:rPr>
          <w:lang w:val="en-IE"/>
        </w:rPr>
        <w:t xml:space="preserve"> </w:t>
      </w:r>
      <w:r w:rsidR="00E50ED6" w:rsidRPr="00D36061">
        <w:rPr>
          <w:lang w:val="en-IE"/>
        </w:rPr>
        <w:t xml:space="preserve">characterized the situation well: </w:t>
      </w:r>
    </w:p>
    <w:p w14:paraId="6116070B" w14:textId="33C042CF" w:rsidR="00F300E5" w:rsidRPr="00D36061" w:rsidRDefault="004A748E" w:rsidP="00FB6F8F">
      <w:pPr>
        <w:rPr>
          <w:lang w:val="en-IE"/>
        </w:rPr>
      </w:pPr>
      <w:r w:rsidRPr="00D36061">
        <w:rPr>
          <w:lang w:val="en-IE"/>
        </w:rPr>
        <w:t>“</w:t>
      </w:r>
      <w:r w:rsidR="00CE2281" w:rsidRPr="00D36061">
        <w:rPr>
          <w:lang w:val="en-IE"/>
        </w:rPr>
        <w:t xml:space="preserve">Despite certain metatheoretical disputes </w:t>
      </w:r>
      <w:r w:rsidR="00F11B8C" w:rsidRPr="00D36061">
        <w:rPr>
          <w:lang w:val="en-IE"/>
        </w:rPr>
        <w:fldChar w:fldCharType="begin"/>
      </w:r>
      <w:r w:rsidR="00F11B8C" w:rsidRPr="00D36061">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D36061">
        <w:rPr>
          <w:lang w:val="en-IE"/>
        </w:rPr>
        <w:fldChar w:fldCharType="separate"/>
      </w:r>
      <w:r w:rsidR="00F11B8C" w:rsidRPr="00D36061">
        <w:rPr>
          <w:noProof/>
          <w:lang w:val="en-IE"/>
        </w:rPr>
        <w:t>(Burgos &amp; Killeen, 2019)</w:t>
      </w:r>
      <w:r w:rsidR="00F11B8C" w:rsidRPr="00D36061">
        <w:rPr>
          <w:lang w:val="en-IE"/>
        </w:rPr>
        <w:fldChar w:fldCharType="end"/>
      </w:r>
      <w:r w:rsidR="00F11B8C" w:rsidRPr="00D36061">
        <w:rPr>
          <w:lang w:val="en-IE"/>
        </w:rPr>
        <w:t xml:space="preserve">, </w:t>
      </w:r>
      <w:proofErr w:type="spellStart"/>
      <w:r w:rsidR="00CE2281" w:rsidRPr="00D36061">
        <w:rPr>
          <w:lang w:val="en-IE"/>
        </w:rPr>
        <w:t>b</w:t>
      </w:r>
      <w:r w:rsidRPr="00D36061">
        <w:rPr>
          <w:lang w:val="en-IE"/>
        </w:rPr>
        <w:t>ehavior</w:t>
      </w:r>
      <w:proofErr w:type="spellEnd"/>
      <w:r w:rsidRPr="00D36061">
        <w:rPr>
          <w:lang w:val="en-IE"/>
        </w:rPr>
        <w:t xml:space="preserve"> science, </w:t>
      </w:r>
      <w:proofErr w:type="spellStart"/>
      <w:r w:rsidRPr="00D36061">
        <w:rPr>
          <w:lang w:val="en-IE"/>
        </w:rPr>
        <w:t>behavior</w:t>
      </w:r>
      <w:proofErr w:type="spellEnd"/>
      <w:r w:rsidRPr="00D36061">
        <w:rPr>
          <w:lang w:val="en-IE"/>
        </w:rPr>
        <w:t xml:space="preserve"> analysis, and psychology have much more in common than differences. Hence the ‘replication crisis’ in psychology could well be repeated in </w:t>
      </w:r>
      <w:proofErr w:type="spellStart"/>
      <w:r w:rsidRPr="00D36061">
        <w:rPr>
          <w:lang w:val="en-IE"/>
        </w:rPr>
        <w:t>behavior</w:t>
      </w:r>
      <w:proofErr w:type="spellEnd"/>
      <w:r w:rsidRPr="00D36061">
        <w:rPr>
          <w:lang w:val="en-IE"/>
        </w:rPr>
        <w:t xml:space="preserve"> science and </w:t>
      </w:r>
      <w:proofErr w:type="spellStart"/>
      <w:r w:rsidRPr="00D36061">
        <w:rPr>
          <w:lang w:val="en-IE"/>
        </w:rPr>
        <w:t>behavior</w:t>
      </w:r>
      <w:proofErr w:type="spellEnd"/>
      <w:r w:rsidRPr="00D36061">
        <w:rPr>
          <w:lang w:val="en-IE"/>
        </w:rPr>
        <w:t xml:space="preserve"> </w:t>
      </w:r>
      <w:r w:rsidRPr="00D36061">
        <w:rPr>
          <w:lang w:val="en-IE"/>
        </w:rPr>
        <w:lastRenderedPageBreak/>
        <w:t>analysis. Even if it is not, it may hold some important lessons for both scientists and practitioners.”</w:t>
      </w:r>
      <w:r w:rsidR="00602E43" w:rsidRPr="00D36061">
        <w:rPr>
          <w:lang w:val="en-IE"/>
        </w:rPr>
        <w:t xml:space="preserve"> </w:t>
      </w:r>
      <w:r w:rsidR="00520772" w:rsidRPr="00D36061">
        <w:rPr>
          <w:lang w:val="en-IE"/>
        </w:rPr>
        <w:fldChar w:fldCharType="begin"/>
      </w:r>
      <w:r w:rsidR="00520772" w:rsidRPr="00D36061">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sidRPr="00D36061">
        <w:rPr>
          <w:lang w:val="en-IE"/>
        </w:rPr>
        <w:fldChar w:fldCharType="separate"/>
      </w:r>
      <w:r w:rsidR="00520772" w:rsidRPr="00D36061">
        <w:rPr>
          <w:noProof/>
          <w:lang w:val="en-IE"/>
        </w:rPr>
        <w:t>(Hantula, 2019, pp. 4-5)</w:t>
      </w:r>
      <w:r w:rsidR="00520772" w:rsidRPr="00D36061">
        <w:rPr>
          <w:lang w:val="en-IE"/>
        </w:rPr>
        <w:fldChar w:fldCharType="end"/>
      </w:r>
    </w:p>
    <w:p w14:paraId="0E8617D7" w14:textId="703F61FD" w:rsidR="00DC229B" w:rsidRPr="00D36061" w:rsidRDefault="003B203A" w:rsidP="00FB6F8F">
      <w:r w:rsidRPr="00D36061">
        <w:rPr>
          <w:lang w:val="en-IE"/>
        </w:rPr>
        <w:t>Similarly</w:t>
      </w:r>
      <w:r w:rsidR="00602E43" w:rsidRPr="00D36061">
        <w:rPr>
          <w:lang w:val="en-IE"/>
        </w:rPr>
        <w:t xml:space="preserve">, </w:t>
      </w:r>
      <w:r w:rsidR="004A748E" w:rsidRPr="00D36061">
        <w:t xml:space="preserve">the Association for Contextual Behavioral Science’s </w:t>
      </w:r>
      <w:r w:rsidR="00602E43" w:rsidRPr="00D36061">
        <w:t xml:space="preserve">Task force on the Strategies and Tactics of Contextual Behavioral Science Research </w:t>
      </w:r>
      <w:r w:rsidR="00547DBD" w:rsidRPr="00D36061">
        <w:fldChar w:fldCharType="begin"/>
      </w:r>
      <w:r w:rsidR="00547DBD" w:rsidRPr="00D36061">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rsidRPr="00D36061">
        <w:fldChar w:fldCharType="separate"/>
      </w:r>
      <w:r w:rsidR="00547DBD" w:rsidRPr="00D36061">
        <w:rPr>
          <w:noProof/>
        </w:rPr>
        <w:t>(2021)</w:t>
      </w:r>
      <w:r w:rsidR="00547DBD" w:rsidRPr="00D36061">
        <w:fldChar w:fldCharType="end"/>
      </w:r>
      <w:r w:rsidR="00547DBD" w:rsidRPr="00D36061">
        <w:t xml:space="preserve"> </w:t>
      </w:r>
      <w:r w:rsidR="004A748E" w:rsidRPr="00D36061">
        <w:t xml:space="preserve">recently announced </w:t>
      </w:r>
      <w:r w:rsidR="00602E43" w:rsidRPr="00D36061">
        <w:t xml:space="preserve">its explicit </w:t>
      </w:r>
      <w:r w:rsidR="004A748E" w:rsidRPr="00D36061">
        <w:t xml:space="preserve">support </w:t>
      </w:r>
      <w:r w:rsidR="00602E43" w:rsidRPr="00D36061">
        <w:t xml:space="preserve">for Open Science principles, including data transparency and </w:t>
      </w:r>
      <w:r w:rsidR="00F8580A" w:rsidRPr="00D36061">
        <w:t>a focus on replication</w:t>
      </w:r>
      <w:r w:rsidR="004A748E" w:rsidRPr="00D36061">
        <w:t>.</w:t>
      </w:r>
      <w:r w:rsidR="00F37A40" w:rsidRPr="00D36061">
        <w:t xml:space="preserve"> </w:t>
      </w:r>
      <w:r w:rsidR="0018759D" w:rsidRPr="00D36061">
        <w:t>As such, there is now support for the idea that b</w:t>
      </w:r>
      <w:r w:rsidR="00D90FD7" w:rsidRPr="00D36061">
        <w:t xml:space="preserve">ehavioral science, including component fields such as Behavior Analysis and Contextual Behavioral Science, would be enhanced by examining </w:t>
      </w:r>
      <w:r w:rsidR="0018759D" w:rsidRPr="00D36061">
        <w:t xml:space="preserve">and enhancing the transparency and </w:t>
      </w:r>
      <w:r w:rsidR="00D90FD7" w:rsidRPr="00D36061">
        <w:t>replicability of its findings</w:t>
      </w:r>
      <w:r w:rsidR="0018759D" w:rsidRPr="00D36061">
        <w:t xml:space="preserve">. </w:t>
      </w:r>
    </w:p>
    <w:p w14:paraId="5FB30261" w14:textId="296F32DF" w:rsidR="009700F2" w:rsidRPr="00D36061" w:rsidRDefault="006908AE" w:rsidP="00FB6F8F">
      <w:r w:rsidRPr="00D36061">
        <w:t xml:space="preserve">In some ways, this </w:t>
      </w:r>
      <w:r w:rsidR="00670D74" w:rsidRPr="00D36061">
        <w:t>could</w:t>
      </w:r>
      <w:r w:rsidRPr="00D36061">
        <w:t xml:space="preserve"> be seen as a</w:t>
      </w:r>
      <w:r w:rsidR="0084614D" w:rsidRPr="00D36061">
        <w:t xml:space="preserve">n appropriate </w:t>
      </w:r>
      <w:r w:rsidRPr="00D36061">
        <w:t>return to our roots</w:t>
      </w:r>
      <w:r w:rsidR="008B3993" w:rsidRPr="00D36061">
        <w:t>, from which we should never have departed.</w:t>
      </w:r>
      <w:r w:rsidRPr="00D36061">
        <w:t xml:space="preserve"> </w:t>
      </w:r>
      <w:r w:rsidR="00F35BF3" w:rsidRPr="00D36061">
        <w:t>To take some positive examples of our field’s history here, w</w:t>
      </w:r>
      <w:r w:rsidR="00DC229B" w:rsidRPr="00D36061">
        <w:t>here</w:t>
      </w:r>
      <w:r w:rsidR="00607F07" w:rsidRPr="00D36061">
        <w:t>as</w:t>
      </w:r>
      <w:r w:rsidR="00DC229B" w:rsidRPr="00D36061">
        <w:t xml:space="preserve"> general psychology journals </w:t>
      </w:r>
      <w:r w:rsidR="008B0DE7" w:rsidRPr="00D36061">
        <w:t xml:space="preserve">have </w:t>
      </w:r>
      <w:r w:rsidR="00494581" w:rsidRPr="00D36061">
        <w:t xml:space="preserve">until recently rarely </w:t>
      </w:r>
      <w:r w:rsidR="00DC229B" w:rsidRPr="00D36061">
        <w:t>publish</w:t>
      </w:r>
      <w:r w:rsidR="00494581" w:rsidRPr="00D36061">
        <w:t>ed</w:t>
      </w:r>
      <w:r w:rsidR="00DC229B" w:rsidRPr="00D36061">
        <w:t xml:space="preserve"> replication studies </w:t>
      </w:r>
      <w:r w:rsidR="00DC229B" w:rsidRPr="00D36061">
        <w:fldChar w:fldCharType="begin"/>
      </w:r>
      <w:r w:rsidR="00DC229B" w:rsidRPr="00D36061">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rsidRPr="00D36061">
        <w:fldChar w:fldCharType="separate"/>
      </w:r>
      <w:r w:rsidR="00DC229B" w:rsidRPr="00D36061">
        <w:rPr>
          <w:noProof/>
        </w:rPr>
        <w:t>(Makel et al., 2012)</w:t>
      </w:r>
      <w:r w:rsidR="00DC229B" w:rsidRPr="00D36061">
        <w:fldChar w:fldCharType="end"/>
      </w:r>
      <w:r w:rsidR="00DC229B" w:rsidRPr="00D36061">
        <w:t>, b</w:t>
      </w:r>
      <w:r w:rsidRPr="00D36061">
        <w:t>ehavioral journals</w:t>
      </w:r>
      <w:r w:rsidR="00463865" w:rsidRPr="00D36061">
        <w:t xml:space="preserve"> </w:t>
      </w:r>
      <w:r w:rsidRPr="00D36061">
        <w:t xml:space="preserve">such as the Journal of Experimental Analysis of Behavior and Journal of Applied Behavior Analysis have long history of </w:t>
      </w:r>
      <w:r w:rsidR="00F1794C" w:rsidRPr="00D36061">
        <w:t>publishing</w:t>
      </w:r>
      <w:r w:rsidRPr="00D36061">
        <w:t xml:space="preserve"> </w:t>
      </w:r>
      <w:r w:rsidR="00463865" w:rsidRPr="00D36061">
        <w:t xml:space="preserve">them. </w:t>
      </w:r>
      <w:r w:rsidR="00FD3647" w:rsidRPr="00D36061">
        <w:t xml:space="preserve">Behavioral research also has a long history of </w:t>
      </w:r>
      <w:r w:rsidR="00A37986" w:rsidRPr="00D36061">
        <w:t>sharing research data</w:t>
      </w:r>
      <w:r w:rsidR="00FD3647" w:rsidRPr="00D36061">
        <w:t xml:space="preserve"> (</w:t>
      </w:r>
      <w:r w:rsidR="00FF5C69" w:rsidRPr="00D36061">
        <w:t xml:space="preserve">i.e., </w:t>
      </w:r>
      <w:r w:rsidR="00A37986" w:rsidRPr="00D36061">
        <w:t xml:space="preserve">trial-level </w:t>
      </w:r>
      <w:r w:rsidR="00FD3647" w:rsidRPr="00D36061">
        <w:t>single case experimental design</w:t>
      </w:r>
      <w:r w:rsidR="00A37986" w:rsidRPr="00D36061">
        <w:t xml:space="preserve"> data </w:t>
      </w:r>
      <w:r w:rsidR="003B1559" w:rsidRPr="00D36061">
        <w:t xml:space="preserve">being </w:t>
      </w:r>
      <w:r w:rsidR="00A37986" w:rsidRPr="00D36061">
        <w:t>presented in tables and plots</w:t>
      </w:r>
      <w:r w:rsidR="00FD3647" w:rsidRPr="00D36061">
        <w:t>)</w:t>
      </w:r>
      <w:r w:rsidR="00FF5C69" w:rsidRPr="00D36061">
        <w:t xml:space="preserve">. </w:t>
      </w:r>
      <w:r w:rsidR="00F35BF3" w:rsidRPr="00D36061">
        <w:t>Lastly, despite being written over 60 years ago, f</w:t>
      </w:r>
      <w:r w:rsidR="00EA5DE7" w:rsidRPr="00D36061">
        <w:t xml:space="preserve">ully one quarter of Murray </w:t>
      </w:r>
      <w:proofErr w:type="spellStart"/>
      <w:r w:rsidR="00EA5DE7" w:rsidRPr="00D36061">
        <w:t>Sidman’s</w:t>
      </w:r>
      <w:proofErr w:type="spellEnd"/>
      <w:r w:rsidR="00EA5DE7" w:rsidRPr="00D36061">
        <w:t xml:space="preserve"> </w:t>
      </w:r>
      <w:r w:rsidR="00E46731" w:rsidRPr="00D36061">
        <w:t xml:space="preserve">seminal </w:t>
      </w:r>
      <w:r w:rsidR="00C41E11" w:rsidRPr="00D36061">
        <w:t xml:space="preserve">behavioral </w:t>
      </w:r>
      <w:r w:rsidR="00F04F0F" w:rsidRPr="00D36061">
        <w:t xml:space="preserve">textbook </w:t>
      </w:r>
      <w:r w:rsidR="00EA5DE7" w:rsidRPr="00D36061">
        <w:rPr>
          <w:i/>
          <w:iCs/>
        </w:rPr>
        <w:t>Tactics of Scientific Research</w:t>
      </w:r>
      <w:r w:rsidR="00EA5DE7" w:rsidRPr="00D36061">
        <w:t xml:space="preserve"> </w:t>
      </w:r>
      <w:r w:rsidR="00EA5DE7" w:rsidRPr="00D36061">
        <w:fldChar w:fldCharType="begin"/>
      </w:r>
      <w:r w:rsidR="00EA5DE7" w:rsidRPr="00D36061">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rsidRPr="00D36061">
        <w:fldChar w:fldCharType="separate"/>
      </w:r>
      <w:r w:rsidR="00EA5DE7" w:rsidRPr="00D36061">
        <w:rPr>
          <w:noProof/>
        </w:rPr>
        <w:t>(1960)</w:t>
      </w:r>
      <w:r w:rsidR="00EA5DE7" w:rsidRPr="00D36061">
        <w:fldChar w:fldCharType="end"/>
      </w:r>
      <w:r w:rsidR="00EA5DE7" w:rsidRPr="00D36061">
        <w:t xml:space="preserve"> is dedicated to discussion </w:t>
      </w:r>
      <w:r w:rsidR="00A4491E" w:rsidRPr="00D36061">
        <w:t xml:space="preserve">of the needs for </w:t>
      </w:r>
      <w:r w:rsidR="00EA5DE7" w:rsidRPr="00D36061">
        <w:t>replication</w:t>
      </w:r>
      <w:r w:rsidR="007748D8" w:rsidRPr="00D36061">
        <w:t xml:space="preserve"> studies</w:t>
      </w:r>
      <w:r w:rsidR="00A4491E" w:rsidRPr="00D36061">
        <w:t>, their taxonomy and function, and links between replication and gener</w:t>
      </w:r>
      <w:r w:rsidR="00B81A55" w:rsidRPr="00D36061">
        <w:t>al</w:t>
      </w:r>
      <w:r w:rsidR="00A4491E" w:rsidRPr="00D36061">
        <w:t>ization</w:t>
      </w:r>
      <w:r w:rsidR="007748D8" w:rsidRPr="00D36061">
        <w:t>.</w:t>
      </w:r>
    </w:p>
    <w:p w14:paraId="0536C107" w14:textId="09DC2284" w:rsidR="00EE3D00" w:rsidRPr="00D36061" w:rsidRDefault="00CE5406" w:rsidP="00FB6F8F">
      <w:pPr>
        <w:pStyle w:val="Heading2"/>
      </w:pPr>
      <w:r w:rsidRPr="00D36061">
        <w:t>Replicability, s</w:t>
      </w:r>
      <w:r w:rsidR="00EE3D00" w:rsidRPr="00D36061">
        <w:t>ample size</w:t>
      </w:r>
      <w:r w:rsidR="002A1A80" w:rsidRPr="00D36061">
        <w:t xml:space="preserve">, </w:t>
      </w:r>
      <w:r w:rsidRPr="00D36061">
        <w:t xml:space="preserve">and </w:t>
      </w:r>
      <w:r w:rsidR="00EE3D00" w:rsidRPr="00D36061">
        <w:t>statistical power</w:t>
      </w:r>
      <w:r w:rsidR="002A1A80" w:rsidRPr="00D36061">
        <w:t xml:space="preserve"> </w:t>
      </w:r>
    </w:p>
    <w:p w14:paraId="6BAB724E" w14:textId="391951B5" w:rsidR="00F131A9" w:rsidRPr="00D36061" w:rsidRDefault="00B821C6" w:rsidP="00FB6F8F">
      <w:r w:rsidRPr="00D36061">
        <w:t>Statistical power</w:t>
      </w:r>
      <w:r w:rsidR="00992B09" w:rsidRPr="00D36061">
        <w:t xml:space="preserve"> is</w:t>
      </w:r>
      <w:r w:rsidRPr="00D36061">
        <w:t xml:space="preserve"> the probability of detecting a true effect</w:t>
      </w:r>
      <w:r w:rsidR="00BA4B64" w:rsidRPr="00D36061">
        <w:t xml:space="preserve">, and is synonymous with the </w:t>
      </w:r>
      <w:r w:rsidR="00321EA9" w:rsidRPr="00D36061">
        <w:t>sensitivity</w:t>
      </w:r>
      <w:r w:rsidR="00BA4B64" w:rsidRPr="00D36061">
        <w:t xml:space="preserve"> of a test and its False Negative Rate </w:t>
      </w:r>
      <w:r w:rsidR="00BA4B64" w:rsidRPr="00D36061">
        <w:fldChar w:fldCharType="begin"/>
      </w:r>
      <w:r w:rsidR="00BA4B64" w:rsidRPr="00D36061">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rsidRPr="00D36061">
        <w:fldChar w:fldCharType="separate"/>
      </w:r>
      <w:r w:rsidR="00BA4B64" w:rsidRPr="00D36061">
        <w:rPr>
          <w:noProof/>
        </w:rPr>
        <w:t>(Cohen, 1977)</w:t>
      </w:r>
      <w:r w:rsidR="00BA4B64" w:rsidRPr="00D36061">
        <w:fldChar w:fldCharType="end"/>
      </w:r>
      <w:r w:rsidRPr="00D36061">
        <w:t xml:space="preserve">. </w:t>
      </w:r>
      <w:r w:rsidR="009F3C2A" w:rsidRPr="00D36061">
        <w:t xml:space="preserve">Low statistical power in original studies is a key contributor to the Replication Crisis in psychology </w:t>
      </w:r>
      <w:r w:rsidR="00B67B56" w:rsidRPr="00D36061">
        <w:fldChar w:fldCharType="begin"/>
      </w:r>
      <w:r w:rsidR="00B67B56" w:rsidRPr="00D36061">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rsidRPr="00D36061">
        <w:fldChar w:fldCharType="separate"/>
      </w:r>
      <w:r w:rsidR="00B67B56" w:rsidRPr="00D36061">
        <w:rPr>
          <w:lang w:val="en-GB"/>
        </w:rPr>
        <w:t>(e.g., Asendorpf et al., 2013; Button et al., 2013; Munafò et al., 2017)</w:t>
      </w:r>
      <w:r w:rsidR="00B67B56" w:rsidRPr="00D36061">
        <w:fldChar w:fldCharType="end"/>
      </w:r>
      <w:r w:rsidR="009F3C2A" w:rsidRPr="00D36061">
        <w:t xml:space="preserve">, with highly powered replications only obtaining the original finding in around one third </w:t>
      </w:r>
      <w:r w:rsidR="009F6545" w:rsidRPr="00D36061">
        <w:t xml:space="preserve">to one half </w:t>
      </w:r>
      <w:r w:rsidR="009F3C2A" w:rsidRPr="00D36061">
        <w:t>of studies depending on the definition of successful replication</w:t>
      </w:r>
      <w:r w:rsidR="002A396E" w:rsidRPr="00D36061">
        <w:t xml:space="preserve">, and effect sizes observed in replication studies are typically </w:t>
      </w:r>
      <w:r w:rsidR="002A396E" w:rsidRPr="00D36061">
        <w:lastRenderedPageBreak/>
        <w:t xml:space="preserve">only one-third the size of those in original studies </w:t>
      </w:r>
      <w:r w:rsidR="00B67B56" w:rsidRPr="00D36061">
        <w:fldChar w:fldCharType="begin"/>
      </w:r>
      <w:r w:rsidR="00B67B56" w:rsidRPr="00D36061">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rsidRPr="00D36061">
        <w:fldChar w:fldCharType="separate"/>
      </w:r>
      <w:r w:rsidR="00B67B56" w:rsidRPr="00D36061">
        <w:rPr>
          <w:noProof/>
        </w:rPr>
        <w:t>(e.g., Ebersole et al., 2020; Klein et al., 2018; Open Science Collaboration, 2015)</w:t>
      </w:r>
      <w:r w:rsidR="00B67B56" w:rsidRPr="00D36061">
        <w:fldChar w:fldCharType="end"/>
      </w:r>
      <w:r w:rsidR="002A396E" w:rsidRPr="00D36061">
        <w:t>.</w:t>
      </w:r>
      <w:r w:rsidR="002B6D79" w:rsidRPr="00D36061">
        <w:t xml:space="preserve"> </w:t>
      </w:r>
      <w:r w:rsidR="009F3C2A" w:rsidRPr="00D36061">
        <w:t xml:space="preserve">Journals that publish underpowered studies are likely to publish a greater proportion of conclusions that are false positives </w:t>
      </w:r>
      <w:r w:rsidR="009F3C2A" w:rsidRPr="00D36061">
        <w:fldChar w:fldCharType="begin"/>
      </w:r>
      <w:r w:rsidR="009F3C2A" w:rsidRPr="00D36061">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rsidRPr="00D36061">
        <w:fldChar w:fldCharType="separate"/>
      </w:r>
      <w:r w:rsidR="009F3C2A" w:rsidRPr="00D36061">
        <w:rPr>
          <w:noProof/>
        </w:rPr>
        <w:t>(Bakker et al., 2012; Ioannidis, 2005)</w:t>
      </w:r>
      <w:r w:rsidR="009F3C2A" w:rsidRPr="00D36061">
        <w:fldChar w:fldCharType="end"/>
      </w:r>
      <w:r w:rsidR="009F3C2A" w:rsidRPr="00D36061">
        <w:t>.</w:t>
      </w:r>
      <w:r w:rsidR="000B4132" w:rsidRPr="00D36061">
        <w:t xml:space="preserve"> As such, in reaction to the </w:t>
      </w:r>
      <w:r w:rsidR="006F293A" w:rsidRPr="00D36061">
        <w:t>R</w:t>
      </w:r>
      <w:r w:rsidR="000B4132" w:rsidRPr="00D36061">
        <w:t xml:space="preserve">eplication </w:t>
      </w:r>
      <w:r w:rsidR="006F293A" w:rsidRPr="00D36061">
        <w:t>C</w:t>
      </w:r>
      <w:r w:rsidR="000B4132" w:rsidRPr="00D36061">
        <w:t xml:space="preserve">risis in psychology, many have called for psychology research to employ higher powered tests and therefore larger sample sizes </w:t>
      </w:r>
      <w:r w:rsidR="000B4132" w:rsidRPr="00D36061">
        <w:fldChar w:fldCharType="begin"/>
      </w:r>
      <w:r w:rsidR="00B67B56" w:rsidRPr="00D36061">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rsidRPr="00D36061">
        <w:fldChar w:fldCharType="separate"/>
      </w:r>
      <w:r w:rsidR="00B67B56" w:rsidRPr="00D36061">
        <w:rPr>
          <w:lang w:val="en-GB"/>
        </w:rPr>
        <w:t>(e.g., Asendorpf et al., 2013; Button et al., 2013; Munafò et al., 2017; Wagenmakers et al., 2012)</w:t>
      </w:r>
      <w:r w:rsidR="000B4132" w:rsidRPr="00D36061">
        <w:fldChar w:fldCharType="end"/>
      </w:r>
      <w:r w:rsidR="000B4132" w:rsidRPr="00D36061">
        <w:t xml:space="preserve">. </w:t>
      </w:r>
    </w:p>
    <w:p w14:paraId="0A1B43FE" w14:textId="33C43C10" w:rsidR="00B22FAC" w:rsidRPr="00D36061" w:rsidRDefault="00B22FAC" w:rsidP="00FB6F8F">
      <w:r w:rsidRPr="00D36061">
        <w:t>Along with the False Positive Rate (i.e., α</w:t>
      </w:r>
      <w:r w:rsidR="0065112A" w:rsidRPr="00D36061">
        <w:t>-</w:t>
      </w:r>
      <w:r w:rsidRPr="00D36061">
        <w:t>level, typically &lt; .05), statistical power is one of two key properties of inference via NHST that defines the long-run error rates of the inferences we make from data. Power is generally a less familiar concept than α</w:t>
      </w:r>
      <w:r w:rsidR="00E44202">
        <w:t>-</w:t>
      </w:r>
      <w:r w:rsidRPr="00D36061">
        <w:t xml:space="preserve">level for many researchers, but it is so central to our ability to make inferences from data </w:t>
      </w:r>
      <w:r w:rsidR="00B67B56" w:rsidRPr="00D36061">
        <w:fldChar w:fldCharType="begin"/>
      </w:r>
      <w:r w:rsidR="00B67B56" w:rsidRPr="00D36061">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rsidRPr="00D36061">
        <w:fldChar w:fldCharType="separate"/>
      </w:r>
      <w:r w:rsidR="00B67B56" w:rsidRPr="00D36061">
        <w:rPr>
          <w:noProof/>
        </w:rPr>
        <w:t>(Cohen, 1992)</w:t>
      </w:r>
      <w:r w:rsidR="00B67B56" w:rsidRPr="00D36061">
        <w:fldChar w:fldCharType="end"/>
      </w:r>
      <w:r w:rsidRPr="00D36061">
        <w:t xml:space="preserve">. </w:t>
      </w:r>
      <w:r w:rsidR="004710E4" w:rsidRPr="00D36061">
        <w:t xml:space="preserve">Nonetheless, for decades, statistical power remained very low in the behavioral sciences </w:t>
      </w:r>
      <w:r w:rsidR="004710E4" w:rsidRPr="00D36061">
        <w:fldChar w:fldCharType="begin"/>
      </w:r>
      <w:r w:rsidR="004710E4" w:rsidRPr="00D36061">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rsidRPr="00D36061">
        <w:fldChar w:fldCharType="separate"/>
      </w:r>
      <w:r w:rsidR="004710E4" w:rsidRPr="00D36061">
        <w:rPr>
          <w:noProof/>
        </w:rPr>
        <w:t>(i.e., around .46: Cohen, 1990)</w:t>
      </w:r>
      <w:r w:rsidR="004710E4" w:rsidRPr="00D36061">
        <w:fldChar w:fldCharType="end"/>
      </w:r>
      <w:r w:rsidR="004710E4" w:rsidRPr="00D36061">
        <w:t>. Additionally, r</w:t>
      </w:r>
      <w:r w:rsidRPr="00D36061">
        <w:t xml:space="preserve">esearch has shown that researchers’ intuitions about the statistical power implied by rules-of-thumb sample sizes are inaccurate and overestimate power </w:t>
      </w:r>
      <w:r w:rsidRPr="00D36061">
        <w:fldChar w:fldCharType="begin"/>
      </w:r>
      <w:r w:rsidR="00BB2ECF" w:rsidRPr="00D36061">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14:paraId="4534ADC5" w14:textId="293AD9D0" w:rsidR="00E54A37" w:rsidRPr="00D36061" w:rsidRDefault="00F131A9" w:rsidP="00FB6F8F">
      <w:r w:rsidRPr="00D36061">
        <w:t>In order to assess the efficacy of this</w:t>
      </w:r>
      <w:r w:rsidR="000277A5" w:rsidRPr="00D36061">
        <w:t xml:space="preserve"> </w:t>
      </w:r>
      <w:r w:rsidR="004710E4" w:rsidRPr="00D36061">
        <w:t xml:space="preserve">more recent </w:t>
      </w:r>
      <w:r w:rsidRPr="00D36061">
        <w:t xml:space="preserve">call for </w:t>
      </w:r>
      <w:r w:rsidR="000277A5" w:rsidRPr="00D36061">
        <w:t>higher power</w:t>
      </w:r>
      <w:r w:rsidR="004710E4" w:rsidRPr="00D36061">
        <w:t xml:space="preserve"> motivated by the </w:t>
      </w:r>
      <w:r w:rsidR="00050880" w:rsidRPr="00D36061">
        <w:t>R</w:t>
      </w:r>
      <w:r w:rsidR="004710E4" w:rsidRPr="00D36061">
        <w:t xml:space="preserve">eplication </w:t>
      </w:r>
      <w:r w:rsidR="00050880" w:rsidRPr="00D36061">
        <w:t>C</w:t>
      </w:r>
      <w:r w:rsidR="004710E4" w:rsidRPr="00D36061">
        <w:t>risis</w:t>
      </w:r>
      <w:r w:rsidR="000277A5" w:rsidRPr="00D36061">
        <w:t xml:space="preserve">, </w:t>
      </w:r>
      <w:r w:rsidRPr="00D36061">
        <w:t xml:space="preserve">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000277A5" w:rsidRPr="00D36061">
        <w:t xml:space="preserve"> quantified the median sample size employed in articles published in nine personality and social psychology journals between 2011 </w:t>
      </w:r>
      <w:r w:rsidR="009700F2" w:rsidRPr="00D36061">
        <w:t xml:space="preserve">(arguably the start of the </w:t>
      </w:r>
      <w:r w:rsidR="00805F6D" w:rsidRPr="00D36061">
        <w:t>R</w:t>
      </w:r>
      <w:r w:rsidR="009700F2" w:rsidRPr="00D36061">
        <w:t xml:space="preserve">eplication </w:t>
      </w:r>
      <w:r w:rsidR="00805F6D" w:rsidRPr="00D36061">
        <w:t>C</w:t>
      </w:r>
      <w:r w:rsidR="009700F2" w:rsidRPr="00D36061">
        <w:t xml:space="preserve">risis) </w:t>
      </w:r>
      <w:r w:rsidR="000277A5" w:rsidRPr="00D36061">
        <w:t>and 2019</w:t>
      </w:r>
      <w:r w:rsidR="00962EED" w:rsidRPr="00D36061">
        <w:t xml:space="preserve">. Fraley and colleagues (2022) </w:t>
      </w:r>
      <w:r w:rsidR="008D5FDD" w:rsidRPr="00D36061">
        <w:t>observed that median sample sizes</w:t>
      </w:r>
      <w:r w:rsidR="00962EED" w:rsidRPr="00D36061">
        <w:t>,</w:t>
      </w:r>
      <w:r w:rsidR="008D5FDD" w:rsidRPr="00D36061">
        <w:t xml:space="preserve"> and therefore implied statistical power</w:t>
      </w:r>
      <w:r w:rsidR="00962EED" w:rsidRPr="00D36061">
        <w:t>,</w:t>
      </w:r>
      <w:r w:rsidR="008D5FDD" w:rsidRPr="00D36061">
        <w:t xml:space="preserve"> have indeed increased over the last decade in social and personality psychology research, from very poor </w:t>
      </w:r>
      <w:r w:rsidR="00962EED" w:rsidRPr="00D36061">
        <w:t>(</w:t>
      </w:r>
      <w:r w:rsidR="006848D7" w:rsidRPr="00D36061">
        <w:t xml:space="preserve">circa </w:t>
      </w:r>
      <w:r w:rsidR="00654B67" w:rsidRPr="00D36061">
        <w:t>.50</w:t>
      </w:r>
      <w:r w:rsidR="007224E3" w:rsidRPr="00D36061">
        <w:t xml:space="preserve"> in 2011</w:t>
      </w:r>
      <w:r w:rsidR="00962EED" w:rsidRPr="00D36061">
        <w:t xml:space="preserve">) </w:t>
      </w:r>
      <w:r w:rsidR="008D5FDD" w:rsidRPr="00D36061">
        <w:t>to acceptable</w:t>
      </w:r>
      <w:r w:rsidR="00962EED" w:rsidRPr="00D36061">
        <w:t xml:space="preserve"> </w:t>
      </w:r>
      <w:r w:rsidR="00654B67" w:rsidRPr="00D36061">
        <w:t>(c</w:t>
      </w:r>
      <w:r w:rsidR="006848D7" w:rsidRPr="00D36061">
        <w:t>irca</w:t>
      </w:r>
      <w:r w:rsidR="00654B67" w:rsidRPr="00D36061">
        <w:t xml:space="preserve"> .</w:t>
      </w:r>
      <w:r w:rsidR="006848D7" w:rsidRPr="00D36061">
        <w:t>9</w:t>
      </w:r>
      <w:r w:rsidR="00654B67" w:rsidRPr="00D36061">
        <w:t>0</w:t>
      </w:r>
      <w:r w:rsidR="007224E3" w:rsidRPr="00D36061">
        <w:t xml:space="preserve"> in 2019</w:t>
      </w:r>
      <w:r w:rsidR="00962EED" w:rsidRPr="00D36061">
        <w:t xml:space="preserve">). </w:t>
      </w:r>
      <w:r w:rsidR="003E59EA" w:rsidRPr="00D36061">
        <w:t xml:space="preserve">In doing so, the Fraley and colleagues </w:t>
      </w:r>
      <w:r w:rsidR="003E59EA" w:rsidRPr="00D36061">
        <w:fldChar w:fldCharType="begin"/>
      </w:r>
      <w:r w:rsidR="00BA4B64" w:rsidRPr="00D36061">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rsidRPr="00D36061">
        <w:fldChar w:fldCharType="separate"/>
      </w:r>
      <w:r w:rsidR="003E59EA" w:rsidRPr="00D36061">
        <w:rPr>
          <w:noProof/>
        </w:rPr>
        <w:t>(Fraley et al., 2022; Fraley &amp; Vazire, 2014)</w:t>
      </w:r>
      <w:r w:rsidR="003E59EA" w:rsidRPr="00D36061">
        <w:fldChar w:fldCharType="end"/>
      </w:r>
      <w:r w:rsidR="003E59EA" w:rsidRPr="00D36061">
        <w:t xml:space="preserve"> provided </w:t>
      </w:r>
      <w:r w:rsidR="00C63644" w:rsidRPr="00D36061">
        <w:t xml:space="preserve">both </w:t>
      </w:r>
      <w:r w:rsidR="003E59EA" w:rsidRPr="00D36061">
        <w:t>a relatively simpl</w:t>
      </w:r>
      <w:r w:rsidR="00C63644" w:rsidRPr="00D36061">
        <w:t>e</w:t>
      </w:r>
      <w:r w:rsidR="003E59EA" w:rsidRPr="00D36061">
        <w:t xml:space="preserve"> method </w:t>
      </w:r>
      <w:r w:rsidR="00390D5C" w:rsidRPr="00D36061">
        <w:t>to assess the implied power across a body of work</w:t>
      </w:r>
      <w:r w:rsidR="00C63644" w:rsidRPr="00D36061">
        <w:t xml:space="preserve"> and a useful dataset to compare other fields against. </w:t>
      </w:r>
    </w:p>
    <w:p w14:paraId="484274B1" w14:textId="5E14AE6D" w:rsidR="008D5FDD" w:rsidRPr="00D36061" w:rsidRDefault="009A4785" w:rsidP="00FB6F8F">
      <w:r w:rsidRPr="00D36061">
        <w:lastRenderedPageBreak/>
        <w:t xml:space="preserve">The current study employs this method to provide one of the first examinations of a key determinant of the replicability of research in an area of </w:t>
      </w:r>
      <w:r w:rsidR="00544AAF" w:rsidRPr="00D36061">
        <w:t xml:space="preserve">work relevant to both behaviorism and Contextual Behavioural Science. </w:t>
      </w:r>
      <w:r w:rsidR="00E54A37" w:rsidRPr="00D36061">
        <w:t xml:space="preserve">The stated goal of CBS is “creating a science more adequate to the challenge of the human condition” </w:t>
      </w:r>
      <w:r w:rsidR="00E54A37" w:rsidRPr="00D36061">
        <w:fldChar w:fldCharType="begin"/>
      </w:r>
      <w:r w:rsidR="00804822">
        <w:instrText xml:space="preserve"> ADDIN ZOTERO_ITEM CSL_CITATION {"citationID":"OnJwn3Ce","properties":{"formattedCitation":"(S. C. Hayes et al., 2012)","plainCitation":"(S. C. 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rsidRPr="00D36061">
        <w:fldChar w:fldCharType="separate"/>
      </w:r>
      <w:r w:rsidR="00804822">
        <w:rPr>
          <w:noProof/>
        </w:rPr>
        <w:t>(S. C. Hayes et al., 2012)</w:t>
      </w:r>
      <w:r w:rsidR="00E54A37" w:rsidRPr="00D36061">
        <w:fldChar w:fldCharType="end"/>
      </w:r>
      <w:r w:rsidR="00E54A37" w:rsidRPr="00D36061">
        <w:t xml:space="preserve">. Efforts to meet this noble goal would be aided by scientific findings that are reliable, reproducible, and replicable </w:t>
      </w:r>
      <w:r w:rsidR="00E54A37" w:rsidRPr="00D36061">
        <w:fldChar w:fldCharType="begin"/>
      </w:r>
      <w:r w:rsidR="00E54A37" w:rsidRPr="00D36061">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rsidRPr="00D36061">
        <w:fldChar w:fldCharType="separate"/>
      </w:r>
      <w:r w:rsidR="00E54A37" w:rsidRPr="00D36061">
        <w:rPr>
          <w:lang w:val="en-GB"/>
        </w:rPr>
        <w:t>(Munafò et al., 2017)</w:t>
      </w:r>
      <w:r w:rsidR="00E54A37" w:rsidRPr="00D36061">
        <w:fldChar w:fldCharType="end"/>
      </w:r>
      <w:r w:rsidR="00CD2253" w:rsidRPr="00D36061">
        <w:t>. This fact was recently recognized by leadership within the CBS community</w:t>
      </w:r>
      <w:r w:rsidR="00692FCC" w:rsidRPr="00D36061">
        <w:t xml:space="preserve"> </w:t>
      </w:r>
      <w:r w:rsidR="00692FCC" w:rsidRPr="00D36061">
        <w:fldChar w:fldCharType="begin"/>
      </w:r>
      <w:r w:rsidR="00692FCC" w:rsidRPr="00D36061">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rsidRPr="00D36061">
        <w:fldChar w:fldCharType="separate"/>
      </w:r>
      <w:r w:rsidR="00692FCC" w:rsidRPr="00D36061">
        <w:rPr>
          <w:noProof/>
        </w:rPr>
        <w:t>(Task Force on the Strategies and Tactics of Contextual Behavioral Science Research, 2021)</w:t>
      </w:r>
      <w:r w:rsidR="00692FCC" w:rsidRPr="00D36061">
        <w:fldChar w:fldCharType="end"/>
      </w:r>
      <w:r w:rsidR="00CD2253" w:rsidRPr="00D36061">
        <w:t>,</w:t>
      </w:r>
      <w:r w:rsidR="00692FCC" w:rsidRPr="00D36061">
        <w:t xml:space="preserve"> </w:t>
      </w:r>
      <w:r w:rsidR="00CD2253" w:rsidRPr="00D36061">
        <w:t>which served as motivation for the current work.</w:t>
      </w:r>
    </w:p>
    <w:p w14:paraId="7FF2EA5D" w14:textId="2B6C4265" w:rsidR="004003B9" w:rsidRPr="00D36061" w:rsidRDefault="004003B9" w:rsidP="00FB6F8F">
      <w:pPr>
        <w:pStyle w:val="Heading2"/>
      </w:pPr>
      <w:r w:rsidRPr="00D36061">
        <w:t>The Implicit Relational Assessment Procedure</w:t>
      </w:r>
      <w:r w:rsidR="00D97BB6" w:rsidRPr="00D36061">
        <w:t xml:space="preserve"> (IRAP</w:t>
      </w:r>
      <w:r w:rsidR="00DF62D5" w:rsidRPr="00D36061">
        <w:t>)</w:t>
      </w:r>
    </w:p>
    <w:p w14:paraId="2CC76454" w14:textId="7260D663" w:rsidR="002A396E" w:rsidRPr="00D36061" w:rsidRDefault="00406310" w:rsidP="00FB6F8F">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 based task used variously as a</w:t>
      </w:r>
      <w:r w:rsidR="00D97BB6" w:rsidRPr="00D36061">
        <w:t xml:space="preserve"> measure of </w:t>
      </w:r>
      <w:r w:rsidRPr="00D36061">
        <w:t xml:space="preserve">implicit </w:t>
      </w:r>
      <w:r w:rsidR="00D97BB6" w:rsidRPr="00D36061">
        <w:t xml:space="preserve">attitudes </w:t>
      </w:r>
      <w:r w:rsidR="00ED24BD" w:rsidRPr="00D36061">
        <w:t xml:space="preserve">in implicit social cognition research </w:t>
      </w:r>
      <w:r w:rsidRPr="00D36061">
        <w:t xml:space="preserve">and a measure of the strength of relational responding </w:t>
      </w:r>
      <w:r w:rsidR="00292896" w:rsidRPr="00D36061">
        <w:t xml:space="preserve">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w:t>
      </w:r>
      <w:r w:rsidR="00076F37" w:rsidRPr="00D36061">
        <w:t>One</w:t>
      </w:r>
      <w:r w:rsidR="00D97BB6" w:rsidRPr="00D36061">
        <w:t xml:space="preserve"> meta-analysis sugges</w:t>
      </w:r>
      <w:r w:rsidR="00076F37" w:rsidRPr="00D36061">
        <w:t>ted</w:t>
      </w:r>
      <w:r w:rsidR="00D97BB6" w:rsidRPr="00D36061">
        <w:t xml:space="preserve"> that the IRAP demonstrates </w:t>
      </w:r>
      <w:r w:rsidR="00076F37" w:rsidRPr="00D36061">
        <w:t xml:space="preserve">relatively high </w:t>
      </w:r>
      <w:r w:rsidR="00D97BB6" w:rsidRPr="00D36061">
        <w:t>criterion validity</w:t>
      </w:r>
      <w:r w:rsidR="00076F37" w:rsidRPr="00D36061">
        <w:t xml:space="preserve"> compared to other implicit measures such as the Implicit Association Test </w:t>
      </w:r>
      <w:r w:rsidR="00D97BB6" w:rsidRPr="00D36061">
        <w:fldChar w:fldCharType="begin"/>
      </w:r>
      <w:r w:rsidR="00D97BB6" w:rsidRPr="00D36061">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rsidRPr="00D36061">
        <w:fldChar w:fldCharType="separate"/>
      </w:r>
      <w:r w:rsidR="00D97BB6" w:rsidRPr="00D36061">
        <w:rPr>
          <w:noProof/>
        </w:rPr>
        <w:t>(Vahey et al., 2015)</w:t>
      </w:r>
      <w:r w:rsidR="00D97BB6" w:rsidRPr="00D36061">
        <w:fldChar w:fldCharType="end"/>
      </w:r>
      <w:r w:rsidR="00076F37" w:rsidRPr="00D36061">
        <w:t xml:space="preserve">. However, multiple other meta-analyses have also suggested that the IRAP has poor internal consistency </w:t>
      </w:r>
      <w:r w:rsidR="004F07EA" w:rsidRPr="00D36061">
        <w:t xml:space="preserve">(estimates of </w:t>
      </w:r>
      <m:oMath>
        <m:r>
          <w:rPr>
            <w:rFonts w:ascii="Cambria Math" w:hAnsi="Cambria Math"/>
          </w:rPr>
          <m:t>α</m:t>
        </m:r>
      </m:oMath>
      <w:r w:rsidR="004F07EA" w:rsidRPr="00D36061">
        <w:t xml:space="preserve"> </w:t>
      </w:r>
      <w:r w:rsidR="0067120C" w:rsidRPr="00D36061">
        <w:t>from</w:t>
      </w:r>
      <w:r w:rsidR="004F07EA" w:rsidRPr="00D36061">
        <w:t xml:space="preserve"> .51 to .60) </w:t>
      </w:r>
      <w:r w:rsidR="00076F37" w:rsidRPr="00D36061">
        <w:t>and unacceptably low test-retest reliability</w:t>
      </w:r>
      <w:r w:rsidR="00CD1ACB" w:rsidRPr="00D36061">
        <w:t xml:space="preserve"> </w:t>
      </w:r>
      <w:r w:rsidR="00CD1ACB" w:rsidRPr="00D36061">
        <w:fldChar w:fldCharType="begin"/>
      </w:r>
      <w:r w:rsidR="00790CD8" w:rsidRPr="00D36061">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rsidRPr="00D36061">
        <w:fldChar w:fldCharType="separate"/>
      </w:r>
      <w:r w:rsidR="004F07EA" w:rsidRPr="00D36061">
        <w:rPr>
          <w:noProof/>
        </w:rPr>
        <w:t xml:space="preserve">(estimates of </w:t>
      </w:r>
      <w:r w:rsidR="004F07EA" w:rsidRPr="00D36061">
        <w:rPr>
          <w:i/>
          <w:iCs/>
          <w:noProof/>
        </w:rPr>
        <w:t>r</w:t>
      </w:r>
      <w:r w:rsidR="004F07EA" w:rsidRPr="00D36061">
        <w:rPr>
          <w:noProof/>
        </w:rPr>
        <w:t xml:space="preserve"> from .13 to .43: Greenwald &amp; Lai, 2020; Hussey &amp; Drake, 2020)</w:t>
      </w:r>
      <w:r w:rsidR="00CD1ACB" w:rsidRPr="00D36061">
        <w:fldChar w:fldCharType="end"/>
      </w:r>
      <w:r w:rsidR="00CD1ACB" w:rsidRPr="00D36061">
        <w:t xml:space="preserve">. </w:t>
      </w:r>
      <w:r w:rsidR="00031DBD" w:rsidRPr="00D36061">
        <w:t>This presents somewhat of a conundrum, as the reliability places an upper limit on validity</w:t>
      </w:r>
      <w:r w:rsidR="003C7638" w:rsidRPr="00D36061">
        <w:t xml:space="preserve"> </w:t>
      </w:r>
      <w:r w:rsidR="003C7638" w:rsidRPr="00D36061">
        <w:fldChar w:fldCharType="begin"/>
      </w:r>
      <w:r w:rsidR="003C7638" w:rsidRPr="00D36061">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rsidRPr="00D36061">
        <w:fldChar w:fldCharType="separate"/>
      </w:r>
      <w:r w:rsidR="003C7638" w:rsidRPr="00D36061">
        <w:rPr>
          <w:noProof/>
        </w:rPr>
        <w:t>(i.e., through attenutation of observable correlations: Revelle, 2009)</w:t>
      </w:r>
      <w:r w:rsidR="003C7638" w:rsidRPr="00D36061">
        <w:fldChar w:fldCharType="end"/>
      </w:r>
      <w:r w:rsidR="00031DBD" w:rsidRPr="00D36061">
        <w:t>.</w:t>
      </w:r>
    </w:p>
    <w:p w14:paraId="7AB62A79" w14:textId="06C45669" w:rsidR="004A7FF5" w:rsidRPr="00D36061" w:rsidRDefault="002A396E" w:rsidP="00B00783">
      <w:r w:rsidRPr="00D36061">
        <w:t xml:space="preserve">One explanation for these seemingly irreconcilable results is that the IRAP literature may suffer from poor replicability, such as inflated effect sizes </w:t>
      </w:r>
      <w:r w:rsidR="00692FCC" w:rsidRPr="00D36061">
        <w:t xml:space="preserve">and </w:t>
      </w:r>
      <w:r w:rsidRPr="00D36061">
        <w:t xml:space="preserve">false positive rates. </w:t>
      </w:r>
      <w:r w:rsidR="008F4730" w:rsidRPr="00D36061">
        <w:t>This is not implausible</w:t>
      </w:r>
      <w:r w:rsidR="00932FE0" w:rsidRPr="00D36061">
        <w:t xml:space="preserve">. </w:t>
      </w:r>
      <w:r w:rsidR="00303D1C" w:rsidRPr="00D36061">
        <w:t>A</w:t>
      </w:r>
      <w:r w:rsidR="008F4730" w:rsidRPr="00D36061">
        <w:t xml:space="preserve">lthough the IRAP grew out of the behaviorist tradition </w:t>
      </w:r>
      <w:r w:rsidR="00D10C97" w:rsidRPr="00D36061">
        <w:fldChar w:fldCharType="begin"/>
      </w:r>
      <w:r w:rsidR="00BB2ECF" w:rsidRPr="00D36061">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rsidRPr="00D36061">
        <w:fldChar w:fldCharType="separate"/>
      </w:r>
      <w:r w:rsidR="00D10C97" w:rsidRPr="00D36061">
        <w:rPr>
          <w:noProof/>
        </w:rPr>
        <w:t>(Barnes-Holmes et al., 2010)</w:t>
      </w:r>
      <w:r w:rsidR="00D10C97" w:rsidRPr="00D36061">
        <w:fldChar w:fldCharType="end"/>
      </w:r>
      <w:r w:rsidR="008F4730" w:rsidRPr="00D36061">
        <w:t xml:space="preserve">, IRAP studies </w:t>
      </w:r>
      <w:r w:rsidR="00806A7E" w:rsidRPr="00D36061">
        <w:t xml:space="preserve">typically </w:t>
      </w:r>
      <w:r w:rsidR="008F4730" w:rsidRPr="00D36061">
        <w:t xml:space="preserve">employ the same research designs and inference methods as </w:t>
      </w:r>
      <w:r w:rsidR="00D70055" w:rsidRPr="00D36061">
        <w:t>S</w:t>
      </w:r>
      <w:r w:rsidR="008F4730" w:rsidRPr="00D36061">
        <w:t xml:space="preserve">ocial and </w:t>
      </w:r>
      <w:r w:rsidR="00D70055" w:rsidRPr="00D36061">
        <w:t>P</w:t>
      </w:r>
      <w:r w:rsidR="008F4730" w:rsidRPr="00D36061">
        <w:t>ersonality psychology</w:t>
      </w:r>
      <w:r w:rsidR="00D44C77" w:rsidRPr="00D36061">
        <w:t xml:space="preserve"> (e.g., Null Hypothesis Significance Testing, NHST)</w:t>
      </w:r>
      <w:r w:rsidR="00CB41AB" w:rsidRPr="00D36061">
        <w:t xml:space="preserve">, and are therefore </w:t>
      </w:r>
      <w:r w:rsidR="00303D1C" w:rsidRPr="00D36061">
        <w:t xml:space="preserve">subject to the same concerns as any research employing this inference </w:t>
      </w:r>
      <w:r w:rsidR="00EC6966" w:rsidRPr="00D36061">
        <w:t>approach</w:t>
      </w:r>
      <w:r w:rsidR="00303D1C" w:rsidRPr="00D36061">
        <w:t xml:space="preserve">. </w:t>
      </w:r>
      <w:r w:rsidR="00303D1C" w:rsidRPr="00D36061">
        <w:lastRenderedPageBreak/>
        <w:t>O</w:t>
      </w:r>
      <w:r w:rsidR="00D44C77" w:rsidRPr="00D36061">
        <w:t xml:space="preserve">ne </w:t>
      </w:r>
      <w:r w:rsidR="00EC6966" w:rsidRPr="00D36061">
        <w:t xml:space="preserve">specific class of statistical </w:t>
      </w:r>
      <w:r w:rsidR="00D44C77" w:rsidRPr="00D36061">
        <w:t>method</w:t>
      </w:r>
      <w:r w:rsidR="00EC6966" w:rsidRPr="00D36061">
        <w:t>s</w:t>
      </w:r>
      <w:r w:rsidR="00D44C77" w:rsidRPr="00D36061">
        <w:t>, multiway Analyses of Variance (ANOVAs</w:t>
      </w:r>
      <w:ins w:id="0" w:author="Ian Hussey" w:date="2023-06-16T13:43:00Z">
        <w:r w:rsidR="005260E3">
          <w:t>, i.e., those with more than one independent variable such as 2-way ANOVAs, 3-way ANOVAs</w:t>
        </w:r>
      </w:ins>
      <w:r w:rsidR="00D44C77" w:rsidRPr="00D36061">
        <w:t xml:space="preserve">), </w:t>
      </w:r>
      <w:r w:rsidR="00EC6966" w:rsidRPr="00D36061">
        <w:t xml:space="preserve">are </w:t>
      </w:r>
      <w:r w:rsidR="00D44C77" w:rsidRPr="00D36061">
        <w:t xml:space="preserve">almost </w:t>
      </w:r>
      <w:r w:rsidR="002022E1" w:rsidRPr="00D36061">
        <w:t>ubiquitous</w:t>
      </w:r>
      <w:r w:rsidR="00D44C77" w:rsidRPr="00D36061">
        <w:t xml:space="preserve"> in IRAP research. </w:t>
      </w:r>
      <w:del w:id="1" w:author="Ian Hussey" w:date="2023-06-16T13:53:00Z">
        <w:r w:rsidR="00D44C77" w:rsidRPr="00D36061" w:rsidDel="00761676">
          <w:delText xml:space="preserve">Research has demonstrated that </w:delText>
        </w:r>
      </w:del>
      <w:ins w:id="2" w:author="Ian Hussey" w:date="2023-06-16T13:53:00Z">
        <w:r w:rsidR="00761676">
          <w:t xml:space="preserve">Due to familywise error rates, </w:t>
        </w:r>
      </w:ins>
      <w:r w:rsidR="00D44C77" w:rsidRPr="00D36061">
        <w:t xml:space="preserve">the </w:t>
      </w:r>
      <w:del w:id="3" w:author="Ian Hussey" w:date="2023-06-16T13:53:00Z">
        <w:r w:rsidR="00D44C77" w:rsidRPr="00D36061" w:rsidDel="00E72223">
          <w:delText xml:space="preserve">modal </w:delText>
        </w:r>
      </w:del>
      <w:r w:rsidR="00D44C77" w:rsidRPr="00D36061">
        <w:t xml:space="preserve">use of multiway ANOVA </w:t>
      </w:r>
      <w:ins w:id="4" w:author="Ian Hussey" w:date="2023-06-16T13:44:00Z">
        <w:r w:rsidR="00294F82">
          <w:t xml:space="preserve">in exploratory </w:t>
        </w:r>
        <w:r w:rsidR="00A66E74">
          <w:t xml:space="preserve">or inductive </w:t>
        </w:r>
        <w:r w:rsidR="00294F82">
          <w:t xml:space="preserve">research </w:t>
        </w:r>
      </w:ins>
      <w:r w:rsidR="00D44C77" w:rsidRPr="00D36061">
        <w:t xml:space="preserve">inflates false positive rates much higher than the 5% rate implied by the standard alpha level of 0.05 </w:t>
      </w:r>
      <w:r w:rsidR="00D44C77" w:rsidRPr="00D36061">
        <w:fldChar w:fldCharType="begin"/>
      </w:r>
      <w:r w:rsidR="00D44C77"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rsidRPr="00D36061">
        <w:fldChar w:fldCharType="separate"/>
      </w:r>
      <w:r w:rsidR="00D44C77" w:rsidRPr="00D36061">
        <w:rPr>
          <w:noProof/>
        </w:rPr>
        <w:t>(Cramer et al., 2016)</w:t>
      </w:r>
      <w:r w:rsidR="00D44C77" w:rsidRPr="00D36061">
        <w:fldChar w:fldCharType="end"/>
      </w:r>
      <w:r w:rsidR="00D44C77" w:rsidRPr="00D36061">
        <w:t xml:space="preserve">. </w:t>
      </w:r>
      <w:ins w:id="5" w:author="Ian Hussey" w:date="2023-06-16T13:44:00Z">
        <w:r w:rsidR="007A2383">
          <w:t>In the case of a simple 2X2 between</w:t>
        </w:r>
      </w:ins>
      <w:ins w:id="6" w:author="Ian Hussey" w:date="2023-06-16T13:56:00Z">
        <w:r w:rsidR="0047244F">
          <w:t xml:space="preserve"> </w:t>
        </w:r>
      </w:ins>
      <w:ins w:id="7" w:author="Ian Hussey" w:date="2023-06-16T13:44:00Z">
        <w:r w:rsidR="007A2383">
          <w:t>groups ANOVA, th</w:t>
        </w:r>
      </w:ins>
      <w:ins w:id="8" w:author="Ian Hussey" w:date="2023-06-16T13:45:00Z">
        <w:r w:rsidR="007A2383">
          <w:t xml:space="preserve">is can be illustrated with simple math: if a researcher is willing to accept the result of any of the three </w:t>
        </w:r>
        <w:r w:rsidR="007A2383" w:rsidRPr="008E2DA5">
          <w:rPr>
            <w:i/>
            <w:iCs/>
          </w:rPr>
          <w:t>p</w:t>
        </w:r>
        <w:r w:rsidR="007A2383">
          <w:t xml:space="preserve"> values generated by the ANOVA (i.e., either main effect or the interaction effect)</w:t>
        </w:r>
      </w:ins>
      <w:ins w:id="9" w:author="Ian Hussey" w:date="2023-06-16T13:46:00Z">
        <w:r w:rsidR="007A2383">
          <w:t xml:space="preserve"> as evidence of an effect</w:t>
        </w:r>
      </w:ins>
      <w:ins w:id="10" w:author="Ian Hussey" w:date="2023-06-16T13:45:00Z">
        <w:r w:rsidR="007A2383">
          <w:t xml:space="preserve">, </w:t>
        </w:r>
      </w:ins>
      <w:ins w:id="11" w:author="Ian Hussey" w:date="2023-06-16T13:46:00Z">
        <w:r w:rsidR="007A2383">
          <w:t>as would be common when applying the ANO</w:t>
        </w:r>
      </w:ins>
      <w:ins w:id="12" w:author="Ian Hussey" w:date="2023-06-16T13:47:00Z">
        <w:r w:rsidR="007A2383">
          <w:t xml:space="preserve">VA in a an exploratory or inductive manner, </w:t>
        </w:r>
      </w:ins>
      <w:ins w:id="13" w:author="Ian Hussey" w:date="2023-06-16T13:45:00Z">
        <w:r w:rsidR="007A2383">
          <w:t xml:space="preserve">then </w:t>
        </w:r>
      </w:ins>
      <w:ins w:id="14" w:author="Ian Hussey" w:date="2023-06-16T13:47:00Z">
        <w:r w:rsidR="007A2383">
          <w:t xml:space="preserve">the </w:t>
        </w:r>
      </w:ins>
      <w:ins w:id="15" w:author="Ian Hussey" w:date="2023-06-16T13:46:00Z">
        <w:r w:rsidR="007A2383">
          <w:t xml:space="preserve">false positive rate </w:t>
        </w:r>
      </w:ins>
      <w:ins w:id="16" w:author="Ian Hussey" w:date="2023-06-16T13:47:00Z">
        <w:r w:rsidR="007A2383">
          <w:t xml:space="preserve">for the ANOVA as a whole is not equal to the alpha value (e.g., </w:t>
        </w:r>
      </w:ins>
      <w:ins w:id="17" w:author="Ian Hussey" w:date="2023-06-16T13:50:00Z">
        <w:r w:rsidR="00587FE1">
          <w:t>5%</w:t>
        </w:r>
      </w:ins>
      <w:ins w:id="18" w:author="Ian Hussey" w:date="2023-06-16T13:47:00Z">
        <w:r w:rsidR="007A2383">
          <w:t xml:space="preserve">), but </w:t>
        </w:r>
      </w:ins>
      <w:ins w:id="19" w:author="Ian Hussey" w:date="2023-06-16T13:48:00Z">
        <w:r w:rsidR="007A2383">
          <w:t xml:space="preserve">a higher value. Specifically, </w:t>
        </w:r>
      </w:ins>
      <w:ins w:id="20" w:author="Ian Hussey" w:date="2023-06-16T13:51:00Z">
        <w:r w:rsidR="00587FE1">
          <w:t xml:space="preserve">False Positive Rate = </w:t>
        </w:r>
      </w:ins>
      <m:oMath>
        <m:sSup>
          <m:sSupPr>
            <m:ctrlPr>
              <w:ins w:id="21" w:author="Ian Hussey" w:date="2023-06-16T13:49:00Z">
                <w:rPr>
                  <w:rFonts w:ascii="Cambria Math" w:hAnsi="Cambria Math"/>
                  <w:i/>
                </w:rPr>
              </w:ins>
            </m:ctrlPr>
          </m:sSupPr>
          <m:e>
            <m:r>
              <w:ins w:id="22" w:author="Ian Hussey" w:date="2023-06-16T13:52:00Z">
                <w:rPr>
                  <w:rFonts w:ascii="Cambria Math" w:hAnsi="Cambria Math"/>
                </w:rPr>
                <m:t>1-</m:t>
              </w:ins>
            </m:r>
            <m:r>
              <w:ins w:id="23" w:author="Ian Hussey" w:date="2023-06-16T13:49:00Z">
                <w:rPr>
                  <w:rFonts w:ascii="Cambria Math" w:hAnsi="Cambria Math"/>
                </w:rPr>
                <m:t>(1-alpha)</m:t>
              </w:ins>
            </m:r>
          </m:e>
          <m:sup>
            <m:r>
              <w:ins w:id="24" w:author="Ian Hussey" w:date="2023-06-16T13:50:00Z">
                <w:rPr>
                  <w:rFonts w:ascii="Cambria Math" w:hAnsi="Cambria Math"/>
                </w:rPr>
                <m:t>k</m:t>
              </w:ins>
            </m:r>
          </m:sup>
        </m:sSup>
      </m:oMath>
      <w:ins w:id="25" w:author="Ian Hussey" w:date="2023-06-16T13:50:00Z">
        <w:r w:rsidR="007A2383">
          <w:t xml:space="preserve">, where k is the number of </w:t>
        </w:r>
        <w:r w:rsidR="007A2383" w:rsidRPr="008E2DA5">
          <w:rPr>
            <w:i/>
            <w:iCs/>
          </w:rPr>
          <w:t>p</w:t>
        </w:r>
        <w:r w:rsidR="007A2383">
          <w:t xml:space="preserve"> values. </w:t>
        </w:r>
        <w:r w:rsidR="00587FE1">
          <w:t xml:space="preserve">Using alpha = 0.05 and </w:t>
        </w:r>
        <w:r w:rsidR="00587FE1" w:rsidRPr="008E2DA5">
          <w:rPr>
            <w:i/>
            <w:iCs/>
          </w:rPr>
          <w:t>k</w:t>
        </w:r>
        <w:r w:rsidR="00587FE1">
          <w:t xml:space="preserve"> = 3 (i</w:t>
        </w:r>
      </w:ins>
      <w:ins w:id="26" w:author="Ian Hussey" w:date="2023-06-16T13:51:00Z">
        <w:r w:rsidR="00587FE1">
          <w:t>.e., two main effects and one interaction effect)</w:t>
        </w:r>
      </w:ins>
      <w:ins w:id="27" w:author="Ian Hussey" w:date="2023-06-16T13:50:00Z">
        <w:r w:rsidR="00587FE1">
          <w:t xml:space="preserve">, </w:t>
        </w:r>
      </w:ins>
      <w:ins w:id="28" w:author="Ian Hussey" w:date="2023-06-16T13:51:00Z">
        <w:r w:rsidR="00587FE1">
          <w:t xml:space="preserve">False Positive Rate = </w:t>
        </w:r>
      </w:ins>
      <w:ins w:id="29" w:author="Ian Hussey" w:date="2023-06-16T13:52:00Z">
        <w:r w:rsidR="00097F74" w:rsidRPr="00097F74">
          <w:t>14</w:t>
        </w:r>
        <w:r w:rsidR="00097F74">
          <w:t>.3</w:t>
        </w:r>
      </w:ins>
      <w:ins w:id="30" w:author="Ian Hussey" w:date="2023-06-16T13:51:00Z">
        <w:r w:rsidR="00587FE1">
          <w:t xml:space="preserve">%. </w:t>
        </w:r>
      </w:ins>
      <w:ins w:id="31" w:author="Ian Hussey" w:date="2023-06-16T13:55:00Z">
        <w:r w:rsidR="006F4447">
          <w:t xml:space="preserve">Cramer et al. (2016) </w:t>
        </w:r>
        <w:r w:rsidR="006F4447">
          <w:t>note that t</w:t>
        </w:r>
      </w:ins>
      <w:ins w:id="32" w:author="Ian Hussey" w:date="2023-06-16T13:54:00Z">
        <w:r w:rsidR="006F4447">
          <w:t>he false positive rate implied by larger ANOVA designs, such as those oft</w:t>
        </w:r>
      </w:ins>
      <w:ins w:id="33" w:author="Ian Hussey" w:date="2023-06-16T13:55:00Z">
        <w:r w:rsidR="006F4447">
          <w:t>en employed in IRAP research (e.g., 4X2X2 mixed within-between ANOVAs),</w:t>
        </w:r>
      </w:ins>
      <w:ins w:id="34" w:author="Ian Hussey" w:date="2023-06-16T13:54:00Z">
        <w:r w:rsidR="006F4447">
          <w:t xml:space="preserve"> </w:t>
        </w:r>
      </w:ins>
      <w:ins w:id="35" w:author="Ian Hussey" w:date="2023-06-16T13:56:00Z">
        <w:r w:rsidR="004E1539">
          <w:t>are higher again</w:t>
        </w:r>
      </w:ins>
      <w:ins w:id="36" w:author="Ian Hussey" w:date="2023-06-16T13:57:00Z">
        <w:r w:rsidR="00312AF3">
          <w:t>, but would require specific simulation studies to estimate.</w:t>
        </w:r>
        <w:r w:rsidR="00B00783">
          <w:t xml:space="preserve"> </w:t>
        </w:r>
      </w:ins>
      <w:proofErr w:type="spellStart"/>
      <w:r w:rsidR="0006281D" w:rsidRPr="00D36061">
        <w:t>The una</w:t>
      </w:r>
      <w:proofErr w:type="spellEnd"/>
      <w:r w:rsidR="0006281D" w:rsidRPr="00D36061">
        <w:t>voidable implication is that i</w:t>
      </w:r>
      <w:r w:rsidR="00007932" w:rsidRPr="00D36061">
        <w:t>f the IRAP literature employs a statistical method</w:t>
      </w:r>
      <w:r w:rsidR="0006281D" w:rsidRPr="00D36061">
        <w:t>,</w:t>
      </w:r>
      <w:r w:rsidR="00007932" w:rsidRPr="00D36061">
        <w:t xml:space="preserve"> which is known to have both inflated false positive rates under modal use and inflated false negative rates under low statistical power, then the published </w:t>
      </w:r>
      <w:r w:rsidR="0006281D" w:rsidRPr="00D36061">
        <w:t xml:space="preserve">IRAP </w:t>
      </w:r>
      <w:r w:rsidR="00007932" w:rsidRPr="00D36061">
        <w:t>literature will have inflated rates of false conclusions</w:t>
      </w:r>
      <w:r w:rsidR="000B6872" w:rsidRPr="00D36061">
        <w:t xml:space="preserve"> (i.e., low replicability). </w:t>
      </w:r>
      <w:r w:rsidR="00275724" w:rsidRPr="00D36061">
        <w:t>At minimum, t</w:t>
      </w:r>
      <w:r w:rsidR="004A7FF5" w:rsidRPr="00D36061">
        <w:t xml:space="preserve">here is no sound statistical basis by which the IRAP literature could be judged to be a priori immune from </w:t>
      </w:r>
      <w:r w:rsidR="00944BA1" w:rsidRPr="00D36061">
        <w:t xml:space="preserve">such </w:t>
      </w:r>
      <w:r w:rsidR="004A7FF5" w:rsidRPr="00D36061">
        <w:t xml:space="preserve">concerns. </w:t>
      </w:r>
      <w:r w:rsidR="00AB7512" w:rsidRPr="00D36061">
        <w:t>Rather, the replicability of conclusions in the published IRAP literature must be assesse</w:t>
      </w:r>
      <w:r w:rsidR="00624581" w:rsidRPr="00D36061">
        <w:t>d</w:t>
      </w:r>
      <w:r w:rsidR="00B47C39" w:rsidRPr="00D36061">
        <w:t xml:space="preserve"> empirically, via both direct replication studies and assessment of indicators of replicability, such as </w:t>
      </w:r>
      <w:r w:rsidR="00624581" w:rsidRPr="00D36061">
        <w:t xml:space="preserve">sample size and </w:t>
      </w:r>
      <w:r w:rsidR="00B47C39" w:rsidRPr="00D36061">
        <w:t xml:space="preserve">statistical </w:t>
      </w:r>
      <w:r w:rsidR="00624581" w:rsidRPr="00D36061">
        <w:t>power.</w:t>
      </w:r>
    </w:p>
    <w:p w14:paraId="3B1C8E96" w14:textId="4390147B" w:rsidR="002A0BB0" w:rsidRPr="00D36061" w:rsidRDefault="004A7FF5" w:rsidP="00FB6F8F">
      <w:r w:rsidRPr="00D36061">
        <w:t>It is also worth noting that</w:t>
      </w:r>
      <w:r w:rsidR="00445588" w:rsidRPr="00D36061">
        <w:t xml:space="preserve">, given that it is the probability of detecting effects that exist, </w:t>
      </w:r>
      <w:r w:rsidRPr="00D36061">
        <w:t xml:space="preserve">high statistical power is a desirable property regardless of whether a researcher is employing </w:t>
      </w:r>
      <w:r w:rsidRPr="00D36061">
        <w:lastRenderedPageBreak/>
        <w:t xml:space="preserve">Null Hypothesis Significance Testing </w:t>
      </w:r>
      <w:r w:rsidR="00E21F9B" w:rsidRPr="00D36061">
        <w:t xml:space="preserve">in an </w:t>
      </w:r>
      <w:del w:id="37" w:author="Ian Hussey" w:date="2023-06-16T14:00:00Z">
        <w:r w:rsidR="00E21F9B" w:rsidRPr="00D36061" w:rsidDel="00DD1314">
          <w:delText xml:space="preserve">inductive </w:delText>
        </w:r>
      </w:del>
      <w:ins w:id="38" w:author="Ian Hussey" w:date="2023-06-16T14:00:00Z">
        <w:r w:rsidR="00DD1314">
          <w:t>de</w:t>
        </w:r>
        <w:r w:rsidR="00DD1314" w:rsidRPr="00D36061">
          <w:t xml:space="preserve">ductive </w:t>
        </w:r>
      </w:ins>
      <w:r w:rsidR="00E21F9B" w:rsidRPr="00D36061">
        <w:t xml:space="preserve">manner </w:t>
      </w:r>
      <w:r w:rsidR="00E21F9B" w:rsidRPr="00D36061">
        <w:fldChar w:fldCharType="begin"/>
      </w:r>
      <w:r w:rsidR="00E21F9B" w:rsidRPr="00D36061">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rsidRPr="00D36061">
        <w:fldChar w:fldCharType="separate"/>
      </w:r>
      <w:r w:rsidR="00E21F9B" w:rsidRPr="00D36061">
        <w:rPr>
          <w:noProof/>
        </w:rPr>
        <w:t>(Lakens, 2021)</w:t>
      </w:r>
      <w:r w:rsidR="00E21F9B" w:rsidRPr="00D36061">
        <w:fldChar w:fldCharType="end"/>
      </w:r>
      <w:r w:rsidR="00E21F9B" w:rsidRPr="00D36061">
        <w:t xml:space="preserve"> or </w:t>
      </w:r>
      <w:r w:rsidRPr="00D36061">
        <w:t>in an inductive manner (e.g., to generate new hypotheses rather than test existing ones</w:t>
      </w:r>
      <w:r w:rsidR="00B06FF6" w:rsidRPr="00D36061">
        <w:t xml:space="preserve">). Some </w:t>
      </w:r>
      <w:r w:rsidRPr="00D36061">
        <w:t>IRAP researchers have stated they do</w:t>
      </w:r>
      <w:r w:rsidR="00B06FF6" w:rsidRPr="00D36061">
        <w:t xml:space="preserve"> the latter</w:t>
      </w:r>
      <w:r w:rsidR="00BD2911" w:rsidRPr="00D36061">
        <w:t xml:space="preserve"> </w:t>
      </w:r>
      <w:r w:rsidR="00BD2911" w:rsidRPr="00D36061">
        <w:fldChar w:fldCharType="begin"/>
      </w:r>
      <w:r w:rsidR="00BB2ECF" w:rsidRPr="00D36061">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rsidRPr="00D36061">
        <w:fldChar w:fldCharType="separate"/>
      </w:r>
      <w:r w:rsidR="005D0800" w:rsidRPr="00D36061">
        <w:rPr>
          <w:noProof/>
        </w:rPr>
        <w:t>(Kavanagh, Matthyssen, et al., 2019)</w:t>
      </w:r>
      <w:r w:rsidR="00BD2911" w:rsidRPr="00D36061">
        <w:fldChar w:fldCharType="end"/>
      </w:r>
      <w:r w:rsidR="00B06FF6" w:rsidRPr="00D36061">
        <w:t xml:space="preserve">, although as an aside it should be recognized that this risks representing a form of Hypothesizing After Results Are Known </w:t>
      </w:r>
      <w:r w:rsidR="00B06FF6" w:rsidRPr="00D36061">
        <w:fldChar w:fldCharType="begin"/>
      </w:r>
      <w:r w:rsidR="00B06FF6" w:rsidRPr="00D36061">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rsidRPr="00D36061">
        <w:fldChar w:fldCharType="separate"/>
      </w:r>
      <w:r w:rsidR="00B06FF6" w:rsidRPr="00D36061">
        <w:rPr>
          <w:noProof/>
        </w:rPr>
        <w:t>(HARKing: Kerr, 1998)</w:t>
      </w:r>
      <w:r w:rsidR="00B06FF6" w:rsidRPr="00D36061">
        <w:fldChar w:fldCharType="end"/>
      </w:r>
      <w:r w:rsidR="00481142" w:rsidRPr="00D36061">
        <w:t xml:space="preserve">, which lowers </w:t>
      </w:r>
      <w:r w:rsidR="00A57843" w:rsidRPr="00D36061">
        <w:t xml:space="preserve">the </w:t>
      </w:r>
      <w:r w:rsidR="00481142" w:rsidRPr="00D36061">
        <w:t xml:space="preserve">replicability </w:t>
      </w:r>
      <w:r w:rsidR="00A57843" w:rsidRPr="00D36061">
        <w:t xml:space="preserve">of findings </w:t>
      </w:r>
      <w:r w:rsidR="00481142" w:rsidRPr="00D36061">
        <w:fldChar w:fldCharType="begin"/>
      </w:r>
      <w:r w:rsidR="00481142" w:rsidRPr="00D36061">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rsidRPr="00D36061">
        <w:fldChar w:fldCharType="separate"/>
      </w:r>
      <w:r w:rsidR="00481142" w:rsidRPr="00D36061">
        <w:rPr>
          <w:lang w:val="en-GB"/>
        </w:rPr>
        <w:t>(Munafò et al., 2017)</w:t>
      </w:r>
      <w:r w:rsidR="00481142" w:rsidRPr="00D36061">
        <w:fldChar w:fldCharType="end"/>
      </w:r>
      <w:r w:rsidRPr="00D36061">
        <w:t xml:space="preserve">. </w:t>
      </w:r>
      <w:r w:rsidR="00E36493" w:rsidRPr="00D36061">
        <w:t xml:space="preserve">Regardless of a researchers’ self-identified approach as deductive versus inductive, it should be recognized that </w:t>
      </w:r>
      <w:r w:rsidR="004D5CC4" w:rsidRPr="00D36061">
        <w:t xml:space="preserve">a </w:t>
      </w:r>
      <w:r w:rsidR="00E36493" w:rsidRPr="00D36061">
        <w:t>smaller number of high</w:t>
      </w:r>
      <w:r w:rsidR="004D5CC4" w:rsidRPr="00D36061">
        <w:t>-</w:t>
      </w:r>
      <w:r w:rsidR="00E36493" w:rsidRPr="00D36061">
        <w:t xml:space="preserve">powered studies </w:t>
      </w:r>
      <w:r w:rsidR="004D5CC4" w:rsidRPr="00D36061">
        <w:t xml:space="preserve">generally </w:t>
      </w:r>
      <w:r w:rsidR="00E36493" w:rsidRPr="00D36061">
        <w:t>generates a larger number of true conclusions than a larger number of low</w:t>
      </w:r>
      <w:r w:rsidR="004D5CC4" w:rsidRPr="00D36061">
        <w:t>-</w:t>
      </w:r>
      <w:r w:rsidR="00E36493" w:rsidRPr="00D36061">
        <w:t xml:space="preserve">powered studies </w:t>
      </w:r>
      <w:r w:rsidR="00E36493" w:rsidRPr="00D36061">
        <w:fldChar w:fldCharType="begin"/>
      </w:r>
      <w:r w:rsidR="00E36493" w:rsidRPr="00D36061">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rsidRPr="00D36061">
        <w:fldChar w:fldCharType="separate"/>
      </w:r>
      <w:r w:rsidR="00E36493" w:rsidRPr="00D36061">
        <w:rPr>
          <w:noProof/>
        </w:rPr>
        <w:t>(LeBel et al., 2017)</w:t>
      </w:r>
      <w:r w:rsidR="00E36493" w:rsidRPr="00D36061">
        <w:fldChar w:fldCharType="end"/>
      </w:r>
      <w:r w:rsidR="00E36493" w:rsidRPr="00D36061">
        <w:t>.</w:t>
      </w:r>
    </w:p>
    <w:p w14:paraId="42AF0805" w14:textId="50D02143" w:rsidR="00B81A55" w:rsidRPr="00D36061" w:rsidRDefault="00B47C39" w:rsidP="00FB6F8F">
      <w:r w:rsidRPr="00D36061">
        <w:t>The current study therefore represents a first effort toward quantifying two related indicators of replicability in the IRAP literature</w:t>
      </w:r>
      <w:r w:rsidR="00F53F17" w:rsidRPr="00D36061">
        <w:t xml:space="preserve">. </w:t>
      </w:r>
      <w:r w:rsidR="004A7FF5" w:rsidRPr="00D36061">
        <w:t xml:space="preserve">I performed a systematic review of published research using the IRAP and </w:t>
      </w:r>
      <w:r w:rsidR="00E63E9B" w:rsidRPr="00D36061">
        <w:t xml:space="preserve">then </w:t>
      </w:r>
      <w:r w:rsidR="004A7FF5" w:rsidRPr="00D36061">
        <w:t xml:space="preserve">applied Fraley et al.’s </w:t>
      </w:r>
      <w:r w:rsidR="004607F2" w:rsidRPr="00D36061">
        <w:fldChar w:fldCharType="begin"/>
      </w:r>
      <w:r w:rsidR="004607F2" w:rsidRPr="00D36061">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rsidRPr="00D36061">
        <w:fldChar w:fldCharType="separate"/>
      </w:r>
      <w:r w:rsidR="004607F2" w:rsidRPr="00D36061">
        <w:rPr>
          <w:noProof/>
        </w:rPr>
        <w:t>(2022; see also Fraley &amp; Vazire, 2014)</w:t>
      </w:r>
      <w:r w:rsidR="004607F2" w:rsidRPr="00D36061">
        <w:fldChar w:fldCharType="end"/>
      </w:r>
      <w:r w:rsidR="004A7FF5" w:rsidRPr="00D36061">
        <w:t xml:space="preserve"> approach to estimating median sample size over time </w:t>
      </w:r>
      <w:r w:rsidR="00E07D8E" w:rsidRPr="00D36061">
        <w:t xml:space="preserve">and the implied statistical power </w:t>
      </w:r>
      <w:r w:rsidR="00E46450" w:rsidRPr="00D36061">
        <w:t xml:space="preserve">in </w:t>
      </w:r>
      <w:r w:rsidR="00E07D8E" w:rsidRPr="00D36061">
        <w:t>this literature</w:t>
      </w:r>
      <w:r w:rsidR="004A7FF5" w:rsidRPr="00D36061">
        <w:t xml:space="preserve">. </w:t>
      </w:r>
      <w:r w:rsidR="004607F2" w:rsidRPr="00D36061">
        <w:t xml:space="preserve">As noted in those publications, median sample sizes are more appropriate than other metrics of central tendency (e.g., the mean) due to the strong skew in sample sizes. </w:t>
      </w:r>
      <w:r w:rsidR="00462A75" w:rsidRPr="00D36061">
        <w:t>The median is also highly interpretable as it tells you that half of studies had larger sample sizes than this value and half of studies had smaller sample sizes than this.</w:t>
      </w:r>
    </w:p>
    <w:p w14:paraId="25265654" w14:textId="57E17040" w:rsidR="00760708" w:rsidRPr="00D36061" w:rsidRDefault="00B81A55" w:rsidP="00FB6F8F">
      <w:r w:rsidRPr="00D36061">
        <w:t xml:space="preserve">Sample sizes in the IRAP literature were then contrasted with sample sizes employed </w:t>
      </w:r>
      <w:r w:rsidR="00FC536E" w:rsidRPr="00D36061">
        <w:t>elsewhere</w:t>
      </w:r>
      <w:r w:rsidRPr="00D36061">
        <w:t xml:space="preserve">. </w:t>
      </w:r>
      <w:r w:rsidR="00FC536E" w:rsidRPr="00D36061">
        <w:t>Notionally, a</w:t>
      </w:r>
      <w:r w:rsidRPr="00D36061">
        <w:t xml:space="preserve"> comparison with closely related literatures might seem appropriate, </w:t>
      </w:r>
      <w:r w:rsidR="00FC536E" w:rsidRPr="00D36061">
        <w:t>such as</w:t>
      </w:r>
      <w:r w:rsidRPr="00D36061">
        <w:t xml:space="preserve"> studies </w:t>
      </w:r>
      <w:r w:rsidR="00BC439D" w:rsidRPr="00D36061">
        <w:t xml:space="preserve">employing </w:t>
      </w:r>
      <w:r w:rsidRPr="00D36061">
        <w:t>other implicit measures</w:t>
      </w:r>
      <w:r w:rsidR="00BC439D" w:rsidRPr="00D36061">
        <w:t xml:space="preserve"> such as the Implicit Association Test </w:t>
      </w:r>
      <w:r w:rsidR="00BC439D" w:rsidRPr="00D36061">
        <w:fldChar w:fldCharType="begin"/>
      </w:r>
      <w:r w:rsidR="00BC439D" w:rsidRPr="00D36061">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rsidRPr="00D36061">
        <w:fldChar w:fldCharType="separate"/>
      </w:r>
      <w:r w:rsidR="00BC439D" w:rsidRPr="00D36061">
        <w:rPr>
          <w:noProof/>
        </w:rPr>
        <w:t>(Greenwald et al., 1998)</w:t>
      </w:r>
      <w:r w:rsidR="00BC439D" w:rsidRPr="00D36061">
        <w:fldChar w:fldCharType="end"/>
      </w:r>
      <w:r w:rsidR="00BC439D" w:rsidRPr="00D36061">
        <w:t xml:space="preserve">, Affect Misattribution Procedure </w:t>
      </w:r>
      <w:r w:rsidR="00BC439D" w:rsidRPr="00D36061">
        <w:fldChar w:fldCharType="begin"/>
      </w:r>
      <w:r w:rsidR="00BC439D" w:rsidRPr="00D36061">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rsidRPr="00D36061">
        <w:fldChar w:fldCharType="separate"/>
      </w:r>
      <w:r w:rsidR="00BC439D" w:rsidRPr="00D36061">
        <w:rPr>
          <w:noProof/>
        </w:rPr>
        <w:t>(Payne et al., 2005)</w:t>
      </w:r>
      <w:r w:rsidR="00BC439D" w:rsidRPr="00D36061">
        <w:fldChar w:fldCharType="end"/>
      </w:r>
      <w:r w:rsidR="00BC439D" w:rsidRPr="00D36061">
        <w:t xml:space="preserve">, or Evaluative Priming Task </w:t>
      </w:r>
      <w:r w:rsidR="00BC439D" w:rsidRPr="00D36061">
        <w:fldChar w:fldCharType="begin"/>
      </w:r>
      <w:r w:rsidR="00BC439D" w:rsidRPr="00D36061">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rsidRPr="00D36061">
        <w:fldChar w:fldCharType="separate"/>
      </w:r>
      <w:r w:rsidR="00BC439D" w:rsidRPr="00D36061">
        <w:rPr>
          <w:noProof/>
        </w:rPr>
        <w:t>(Fazio et al., 1995)</w:t>
      </w:r>
      <w:r w:rsidR="00BC439D" w:rsidRPr="00D36061">
        <w:fldChar w:fldCharType="end"/>
      </w:r>
      <w:r w:rsidRPr="00D36061">
        <w:t>. However, this comparison is quite extreme: thanks in part to the popularity of the Project Implicit website (</w:t>
      </w:r>
      <w:hyperlink r:id="rId7"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w:t>
      </w:r>
      <w:r w:rsidRPr="00D36061">
        <w:lastRenderedPageBreak/>
        <w:t xml:space="preserve">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w:t>
      </w:r>
      <w:r w:rsidR="002B1280" w:rsidRPr="00D36061">
        <w:t xml:space="preserve">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w:t>
      </w:r>
      <w:r w:rsidR="00520FDD" w:rsidRPr="00D36061">
        <w:t xml:space="preserve">apparently </w:t>
      </w:r>
      <w:r w:rsidRPr="00D36061">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rsidRPr="00D36061">
        <w:t xml:space="preserve">the </w:t>
      </w:r>
      <w:r w:rsidR="00B4070D" w:rsidRPr="00D36061">
        <w:t xml:space="preserve">openly available </w:t>
      </w:r>
      <w:r w:rsidR="009637F1" w:rsidRPr="00D36061">
        <w:t xml:space="preserve">dataset created </w:t>
      </w:r>
      <w:r w:rsidR="00B4070D" w:rsidRPr="00D36061">
        <w:t xml:space="preserve">by </w:t>
      </w:r>
      <w:r w:rsidR="009637F1" w:rsidRPr="00D36061">
        <w:t>Fraley et al. (2022)</w:t>
      </w:r>
      <w:r w:rsidR="00B4070D" w:rsidRPr="00D36061">
        <w:t xml:space="preserve">, which covers the Social and Personality psychology literature. </w:t>
      </w:r>
    </w:p>
    <w:p w14:paraId="5BC26C1B" w14:textId="6825DBFA" w:rsidR="00C07BDB" w:rsidRPr="00D36061" w:rsidRDefault="00C07BDB" w:rsidP="00FB6F8F">
      <w:pPr>
        <w:pStyle w:val="Heading1"/>
      </w:pPr>
      <w:r w:rsidRPr="00D36061">
        <w:t>Method</w:t>
      </w:r>
    </w:p>
    <w:p w14:paraId="2895144A" w14:textId="6E05A495" w:rsidR="004A079A" w:rsidRPr="00D36061" w:rsidRDefault="004A079A" w:rsidP="00FB6F8F">
      <w:r w:rsidRPr="00D36061">
        <w:t xml:space="preserve">Data was obtained from two separate sources. </w:t>
      </w:r>
      <w:r w:rsidR="00B52AA3" w:rsidRPr="00D36061">
        <w:t>Research designs and s</w:t>
      </w:r>
      <w:r w:rsidRPr="00D36061">
        <w:t xml:space="preserve">ample sizes </w:t>
      </w:r>
      <w:r w:rsidR="00B52AA3" w:rsidRPr="00D36061">
        <w:t xml:space="preserve">within the </w:t>
      </w:r>
      <w:r w:rsidRPr="00D36061">
        <w:t xml:space="preserve">published IRAP literature </w:t>
      </w:r>
      <w:r w:rsidR="00B52AA3" w:rsidRPr="00D36061">
        <w:t xml:space="preserve">were </w:t>
      </w:r>
      <w:r w:rsidRPr="00D36061">
        <w:t xml:space="preserve">obtained via a systematic review. </w:t>
      </w:r>
      <w:r w:rsidR="00B52AA3" w:rsidRPr="00D36061">
        <w:t xml:space="preserve">In order to provide a comparison for this literature, existing data on the research designs and sample sizes </w:t>
      </w:r>
      <w:r w:rsidR="00B2133D" w:rsidRPr="00D36061">
        <w:t xml:space="preserve">reported in articles published in nine </w:t>
      </w:r>
      <w:r w:rsidR="00B52AA3" w:rsidRPr="00D36061">
        <w:t>Social</w:t>
      </w:r>
      <w:r w:rsidR="006653FF" w:rsidRPr="00D36061">
        <w:t xml:space="preserve"> and Personality </w:t>
      </w:r>
      <w:r w:rsidR="00B52AA3" w:rsidRPr="00D36061">
        <w:t xml:space="preserve">Psychology journals was taken from a recent openly-available dataset </w:t>
      </w:r>
      <w:r w:rsidR="00B52AA3" w:rsidRPr="00D36061">
        <w:fldChar w:fldCharType="begin"/>
      </w:r>
      <w:r w:rsidR="00B52AA3" w:rsidRPr="00D36061">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rsidRPr="00D36061">
        <w:fldChar w:fldCharType="separate"/>
      </w:r>
      <w:r w:rsidR="00B52AA3" w:rsidRPr="00D36061">
        <w:rPr>
          <w:noProof/>
        </w:rPr>
        <w:t>(Fraley et al., 2022)</w:t>
      </w:r>
      <w:r w:rsidR="00B52AA3" w:rsidRPr="00D36061">
        <w:fldChar w:fldCharType="end"/>
      </w:r>
      <w:r w:rsidR="00B52AA3" w:rsidRPr="00D36061">
        <w:t>.</w:t>
      </w:r>
      <w:r w:rsidR="006E064B" w:rsidRPr="00D36061">
        <w:t xml:space="preserve"> </w:t>
      </w:r>
      <w:r w:rsidR="00CE7B03" w:rsidRPr="00D36061">
        <w:t xml:space="preserve">The data extraction method </w:t>
      </w:r>
      <w:r w:rsidR="007C3363" w:rsidRPr="00D36061">
        <w:t xml:space="preserve">for the </w:t>
      </w:r>
      <w:r w:rsidR="00CE7B03" w:rsidRPr="00D36061">
        <w:t xml:space="preserve">IRAP literature </w:t>
      </w:r>
      <w:r w:rsidR="00AA7295" w:rsidRPr="00D36061">
        <w:t>based</w:t>
      </w:r>
      <w:r w:rsidR="00CE7B03" w:rsidRPr="00D36061">
        <w:t xml:space="preserve"> on the example provided by Fraley et al. </w:t>
      </w:r>
      <w:r w:rsidR="00CE7B03" w:rsidRPr="00D36061">
        <w:fldChar w:fldCharType="begin"/>
      </w:r>
      <w:r w:rsidR="00CE7B03" w:rsidRPr="00D36061">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rsidRPr="00D36061">
        <w:fldChar w:fldCharType="separate"/>
      </w:r>
      <w:r w:rsidR="00CE7B03" w:rsidRPr="00D36061">
        <w:rPr>
          <w:noProof/>
        </w:rPr>
        <w:t>(2022)</w:t>
      </w:r>
      <w:r w:rsidR="00CE7B03" w:rsidRPr="00D36061">
        <w:fldChar w:fldCharType="end"/>
      </w:r>
      <w:r w:rsidR="00AA7295" w:rsidRPr="00D36061">
        <w:t>.</w:t>
      </w:r>
    </w:p>
    <w:p w14:paraId="69AD7611" w14:textId="71A46B20" w:rsidR="00686493" w:rsidRPr="00D36061" w:rsidRDefault="00CB4844" w:rsidP="00FB6F8F">
      <w:pPr>
        <w:pStyle w:val="Heading2"/>
      </w:pPr>
      <w:r w:rsidRPr="00D36061">
        <w:t>Systematic review</w:t>
      </w:r>
      <w:r w:rsidR="003A49F2" w:rsidRPr="00D36061">
        <w:t xml:space="preserve"> of </w:t>
      </w:r>
      <w:r w:rsidR="009714F8" w:rsidRPr="00D36061">
        <w:t xml:space="preserve">research designs in the </w:t>
      </w:r>
      <w:r w:rsidR="003A49F2" w:rsidRPr="00D36061">
        <w:t>IRAP research</w:t>
      </w:r>
      <w:r w:rsidR="009714F8" w:rsidRPr="00D36061">
        <w:t xml:space="preserve"> (2006-2022)</w:t>
      </w:r>
    </w:p>
    <w:p w14:paraId="09BD9174" w14:textId="5CAC7D94" w:rsidR="00BB7173" w:rsidRPr="00D36061" w:rsidRDefault="00BB7173" w:rsidP="00FB6F8F">
      <w:pPr>
        <w:rPr>
          <w:lang w:val="en-GB"/>
        </w:rPr>
      </w:pPr>
      <w:r w:rsidRPr="00D36061">
        <w:rPr>
          <w:lang w:val="en-GB"/>
        </w:rPr>
        <w:t xml:space="preserve">Results from both searches were integrated. Results of each stage of this review are computationally reproducible: </w:t>
      </w:r>
      <w:proofErr w:type="spellStart"/>
      <w:r w:rsidRPr="00D36061">
        <w:rPr>
          <w:lang w:val="en-GB"/>
        </w:rPr>
        <w:t>bibtex</w:t>
      </w:r>
      <w:proofErr w:type="spellEnd"/>
      <w:r w:rsidRPr="00D36061">
        <w:rPr>
          <w:lang w:val="en-GB"/>
        </w:rPr>
        <w:t xml:space="preserve"> files for all articles at each stage of the search and exclusion process are available in the supplementary materials</w:t>
      </w:r>
      <w:r w:rsidR="006D1FC3" w:rsidRPr="00D36061">
        <w:rPr>
          <w:lang w:val="en-GB"/>
        </w:rPr>
        <w:t xml:space="preserve"> </w:t>
      </w:r>
      <w:r w:rsidRPr="00D36061">
        <w:t>(</w:t>
      </w:r>
      <w:hyperlink r:id="rId8" w:history="1">
        <w:r w:rsidR="005F6801" w:rsidRPr="008E246D">
          <w:rPr>
            <w:rStyle w:val="Hyperlink"/>
          </w:rPr>
          <w:t>https://osf.io/vpwuy/?view_only=21905097cd054e9497d1c5574796e86b</w:t>
        </w:r>
      </w:hyperlink>
      <w:r w:rsidRPr="00D36061">
        <w:t xml:space="preserve">) and can be updated by others or used for other evidence synthesis or meta-science purposes. </w:t>
      </w:r>
    </w:p>
    <w:p w14:paraId="574F8B60" w14:textId="582AE321" w:rsidR="00112EEC" w:rsidRPr="00D36061" w:rsidRDefault="006816BE" w:rsidP="00FB6F8F">
      <w:pPr>
        <w:rPr>
          <w:lang w:val="en-GB"/>
        </w:rPr>
      </w:pPr>
      <w:r w:rsidRPr="00D36061">
        <w:t xml:space="preserve">Both the Web of Science and </w:t>
      </w:r>
      <w:proofErr w:type="spellStart"/>
      <w:r w:rsidRPr="00D36061">
        <w:t>psycINFO</w:t>
      </w:r>
      <w:proofErr w:type="spellEnd"/>
      <w:r w:rsidRPr="00D36061">
        <w:t xml:space="preserve">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006E4762" w:rsidRPr="00D36061">
        <w:t xml:space="preserve">Search </w:t>
      </w:r>
      <w:r w:rsidR="00112EEC" w:rsidRPr="00D36061">
        <w:t>constraints</w:t>
      </w:r>
      <w:r w:rsidR="006E4762" w:rsidRPr="00D36061">
        <w:t xml:space="preserve"> were publication date between </w:t>
      </w:r>
      <w:r w:rsidR="006B4E43" w:rsidRPr="00D36061">
        <w:t>2006</w:t>
      </w:r>
      <w:r w:rsidR="006E4762" w:rsidRPr="00D36061">
        <w:t xml:space="preserve"> and</w:t>
      </w:r>
      <w:r w:rsidR="006B4E43" w:rsidRPr="00D36061">
        <w:t xml:space="preserve"> </w:t>
      </w:r>
      <w:r w:rsidR="006B4E43" w:rsidRPr="00D36061">
        <w:lastRenderedPageBreak/>
        <w:t xml:space="preserve">2022, </w:t>
      </w:r>
      <w:r w:rsidR="00112EEC" w:rsidRPr="00D36061">
        <w:t xml:space="preserve">limited to publications </w:t>
      </w:r>
      <w:r w:rsidR="006B4E43" w:rsidRPr="00D36061">
        <w:t>in English</w:t>
      </w:r>
      <w:r w:rsidR="006E4762" w:rsidRPr="00D36061">
        <w:t xml:space="preserve">. The search was run on </w:t>
      </w:r>
      <w:r w:rsidRPr="00D36061">
        <w:rPr>
          <w:lang w:val="en-GB"/>
        </w:rPr>
        <w:t>23 December 2018</w:t>
      </w:r>
      <w:r w:rsidR="006E4762" w:rsidRPr="00D36061">
        <w:rPr>
          <w:lang w:val="en-GB"/>
        </w:rPr>
        <w:t>.</w:t>
      </w:r>
      <w:r w:rsidRPr="00D36061">
        <w:rPr>
          <w:lang w:val="en-GB"/>
        </w:rPr>
        <w:t xml:space="preserve"> The systematic review was updated with a second search run on 11 September 2022. </w:t>
      </w:r>
    </w:p>
    <w:p w14:paraId="0A856277" w14:textId="77777777" w:rsidR="004E39B6" w:rsidRDefault="007E7457" w:rsidP="00FB6F8F">
      <w:pPr>
        <w:rPr>
          <w:ins w:id="39" w:author="Ian Hussey" w:date="2023-06-16T15:05:00Z"/>
        </w:rPr>
      </w:pPr>
      <w:r w:rsidRPr="00D36061">
        <w:t xml:space="preserve">A PRISMA flow chart detailing all exclusions can be found in Figure 1 </w:t>
      </w:r>
      <w:r w:rsidRPr="00D36061">
        <w:fldChar w:fldCharType="begin"/>
      </w:r>
      <w:r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D36061">
        <w:fldChar w:fldCharType="separate"/>
      </w:r>
      <w:r w:rsidRPr="00D36061">
        <w:rPr>
          <w:noProof/>
        </w:rPr>
        <w:t>(Moher et al., 2009)</w:t>
      </w:r>
      <w:r w:rsidRPr="00D36061">
        <w:fldChar w:fldCharType="end"/>
      </w:r>
      <w:r w:rsidRPr="00D36061">
        <w:t xml:space="preserve">. 372 records were obtained from the database searches and 5 from other sources. After duplicates were removed, 232 records remained. The retained records were screened based on their title and abstract. Inclusion criterion was the use of the Implicit Relational Assessment Procedure (IRAP) within the study. Variant procedures such as the Mixed-Trials IRAP </w:t>
      </w:r>
      <w:r w:rsidRPr="00D36061">
        <w:fldChar w:fldCharType="begin"/>
      </w:r>
      <w:r w:rsidR="00BB2ECF" w:rsidRPr="00D36061">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00BB2ECF" w:rsidRPr="00D36061">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w:t>
      </w:r>
      <w:ins w:id="40" w:author="Ian Hussey" w:date="2023-06-16T14:02:00Z">
        <w:r w:rsidR="001520FF">
          <w:t xml:space="preserve"> on the basis that, although these tasks share similar names with the IRAP, </w:t>
        </w:r>
      </w:ins>
      <w:ins w:id="41" w:author="Ian Hussey" w:date="2023-06-16T14:03:00Z">
        <w:r w:rsidR="001520FF">
          <w:t>the</w:t>
        </w:r>
      </w:ins>
      <w:ins w:id="42" w:author="Ian Hussey" w:date="2023-06-16T14:40:00Z">
        <w:r w:rsidR="00F437C7">
          <w:t>y specifics</w:t>
        </w:r>
      </w:ins>
      <w:ins w:id="43" w:author="Ian Hussey" w:date="2023-06-16T14:03:00Z">
        <w:r w:rsidR="001520FF">
          <w:t xml:space="preserve"> diverge so substantially from the IRAP as to represent a strong risk of a jingle fallacy</w:t>
        </w:r>
      </w:ins>
      <w:ins w:id="44" w:author="Ian Hussey" w:date="2023-06-16T14:41:00Z">
        <w:r w:rsidR="00C86042">
          <w:t xml:space="preserve">: the </w:t>
        </w:r>
      </w:ins>
      <w:ins w:id="45" w:author="Ian Hussey" w:date="2023-06-16T14:07:00Z">
        <w:r w:rsidR="001520FF">
          <w:t>mistaken assumption that two measures sharing the same name measure the same thing</w:t>
        </w:r>
      </w:ins>
      <w:ins w:id="46" w:author="Ian Hussey" w:date="2023-06-16T14:03:00Z">
        <w:r w:rsidR="001520FF">
          <w:t xml:space="preserve"> </w:t>
        </w:r>
      </w:ins>
      <w:r w:rsidR="001520FF">
        <w:fldChar w:fldCharType="begin"/>
      </w:r>
      <w:r w:rsidR="001520FF">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rsidR="001520FF">
        <w:fldChar w:fldCharType="separate"/>
      </w:r>
      <w:r w:rsidR="001520FF">
        <w:rPr>
          <w:noProof/>
        </w:rPr>
        <w:t>(e.g., Lilienfeld &amp; Strother, 2020)</w:t>
      </w:r>
      <w:r w:rsidR="001520FF">
        <w:fldChar w:fldCharType="end"/>
      </w:r>
      <w:r w:rsidRPr="00D36061">
        <w:t>.</w:t>
      </w:r>
      <w:ins w:id="47" w:author="Ian Hussey" w:date="2023-06-16T14:07:00Z">
        <w:r w:rsidR="00576F62">
          <w:t xml:space="preserve"> For example, </w:t>
        </w:r>
      </w:ins>
      <w:ins w:id="48" w:author="Ian Hussey" w:date="2023-06-16T14:08:00Z">
        <w:r w:rsidR="00576F62">
          <w:t xml:space="preserve">the IRAP requires participants to provide responses that are both notionally consistent and inconsistent with their </w:t>
        </w:r>
      </w:ins>
      <w:ins w:id="49" w:author="Ian Hussey" w:date="2023-06-16T14:09:00Z">
        <w:r w:rsidR="00576F62">
          <w:t>pre-experimentally established learning history (e.g., to respond to “White people” and “positive” with “true” on some blocks and “false” on others). In contr</w:t>
        </w:r>
      </w:ins>
      <w:ins w:id="50" w:author="Ian Hussey" w:date="2023-06-16T14:10:00Z">
        <w:r w:rsidR="00576F62">
          <w:t xml:space="preserve">ast, </w:t>
        </w:r>
      </w:ins>
      <w:ins w:id="51" w:author="Ian Hussey" w:date="2023-06-16T14:07:00Z">
        <w:r w:rsidR="00576F62">
          <w:t>the Train</w:t>
        </w:r>
      </w:ins>
      <w:ins w:id="52" w:author="Ian Hussey" w:date="2023-06-16T14:08:00Z">
        <w:r w:rsidR="00576F62">
          <w:t xml:space="preserve">ing IRAP </w:t>
        </w:r>
      </w:ins>
      <w:ins w:id="53" w:author="Ian Hussey" w:date="2023-06-16T14:10:00Z">
        <w:r w:rsidR="00576F62">
          <w:t xml:space="preserve">requires responding consistent with only one of these patterns </w:t>
        </w:r>
      </w:ins>
      <w:ins w:id="54" w:author="Ian Hussey" w:date="2023-06-16T14:41:00Z">
        <w:r w:rsidR="0047283E">
          <w:t>in order to establish that pattern of responding</w:t>
        </w:r>
      </w:ins>
      <w:ins w:id="55" w:author="Ian Hussey" w:date="2023-06-16T14:42:00Z">
        <w:r w:rsidR="00804822">
          <w:t xml:space="preserve"> rather than assess it.</w:t>
        </w:r>
      </w:ins>
      <w:ins w:id="56" w:author="Ian Hussey" w:date="2023-06-16T14:41:00Z">
        <w:r w:rsidR="0047283E">
          <w:t xml:space="preserve"> </w:t>
        </w:r>
      </w:ins>
      <w:ins w:id="57" w:author="Ian Hussey" w:date="2023-06-16T14:46:00Z">
        <w:r w:rsidR="00804822">
          <w:t>Despite its name, t</w:t>
        </w:r>
      </w:ins>
      <w:ins w:id="58" w:author="Ian Hussey" w:date="2023-06-16T14:42:00Z">
        <w:r w:rsidR="0047283E">
          <w:t xml:space="preserve">he Training IRAP </w:t>
        </w:r>
        <w:r w:rsidR="00804822">
          <w:t xml:space="preserve">is therefore more closely related to the Relational Evaluation Procedure </w:t>
        </w:r>
      </w:ins>
      <w:r w:rsidR="00804822">
        <w:fldChar w:fldCharType="begin"/>
      </w:r>
      <w:r w:rsidR="00804822">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rsidR="00804822">
        <w:fldChar w:fldCharType="separate"/>
      </w:r>
      <w:r w:rsidR="00804822">
        <w:rPr>
          <w:noProof/>
        </w:rPr>
        <w:t>(e.g., J. Hayes et al., 2016)</w:t>
      </w:r>
      <w:r w:rsidR="00804822">
        <w:fldChar w:fldCharType="end"/>
      </w:r>
      <w:ins w:id="59" w:author="Ian Hussey" w:date="2023-06-16T14:46:00Z">
        <w:r w:rsidR="00804822">
          <w:t xml:space="preserve"> than the IRAP. </w:t>
        </w:r>
      </w:ins>
    </w:p>
    <w:p w14:paraId="6827B909" w14:textId="36859297" w:rsidR="00576F62" w:rsidRDefault="00C207B6" w:rsidP="00BD5765">
      <w:pPr>
        <w:rPr>
          <w:ins w:id="60" w:author="Ian Hussey" w:date="2023-06-16T15:12:00Z"/>
        </w:rPr>
      </w:pPr>
      <w:ins w:id="61" w:author="Ian Hussey" w:date="2023-06-16T14:48:00Z">
        <w:r>
          <w:t xml:space="preserve">The risk of jingle fallacy also applies to </w:t>
        </w:r>
      </w:ins>
      <w:ins w:id="62" w:author="Ian Hussey" w:date="2023-06-16T15:03:00Z">
        <w:r w:rsidR="00020D9E">
          <w:t xml:space="preserve">treating the IRAP and </w:t>
        </w:r>
      </w:ins>
      <w:ins w:id="63" w:author="Ian Hussey" w:date="2023-06-16T14:48:00Z">
        <w:r>
          <w:t>MT-IRAP</w:t>
        </w:r>
      </w:ins>
      <w:ins w:id="64" w:author="Ian Hussey" w:date="2023-06-16T15:03:00Z">
        <w:r w:rsidR="00020D9E">
          <w:t xml:space="preserve"> and meaningfully similar</w:t>
        </w:r>
      </w:ins>
      <w:ins w:id="65" w:author="Ian Hussey" w:date="2023-06-16T15:05:00Z">
        <w:r w:rsidR="00265CA2">
          <w:t xml:space="preserve">. </w:t>
        </w:r>
      </w:ins>
      <w:ins w:id="66" w:author="Ian Hussey" w:date="2023-06-16T15:06:00Z">
        <w:r w:rsidR="00265CA2">
          <w:t xml:space="preserve">Whereas the IRAP alternates between response patterns between blocks, the MT-IRAP does it between trials through the inclusion of an additional stimulus that indicates </w:t>
        </w:r>
      </w:ins>
      <w:ins w:id="67" w:author="Ian Hussey" w:date="2023-06-16T15:07:00Z">
        <w:r w:rsidR="00265CA2">
          <w:t xml:space="preserve">whether </w:t>
        </w:r>
      </w:ins>
      <w:ins w:id="68" w:author="Ian Hussey" w:date="2023-06-16T15:06:00Z">
        <w:r w:rsidR="00265CA2">
          <w:t xml:space="preserve">participants should </w:t>
        </w:r>
      </w:ins>
      <w:ins w:id="69" w:author="Ian Hussey" w:date="2023-06-16T15:09:00Z">
        <w:r w:rsidR="002C6CF2">
          <w:t xml:space="preserve">tell the “truth” </w:t>
        </w:r>
      </w:ins>
      <w:ins w:id="70" w:author="Ian Hussey" w:date="2023-06-16T15:07:00Z">
        <w:r w:rsidR="00265CA2">
          <w:t>(provide a history-consistent response)</w:t>
        </w:r>
      </w:ins>
      <w:ins w:id="71" w:author="Ian Hussey" w:date="2023-06-16T15:09:00Z">
        <w:r w:rsidR="002C6CF2">
          <w:t xml:space="preserve"> or </w:t>
        </w:r>
        <w:r w:rsidR="002C6CF2">
          <w:t>“lie” (provide a history-inconsistent response) on that trial</w:t>
        </w:r>
        <w:r w:rsidR="002C6CF2">
          <w:t>. There are thus parallels b</w:t>
        </w:r>
      </w:ins>
      <w:ins w:id="72" w:author="Ian Hussey" w:date="2023-06-16T15:10:00Z">
        <w:r w:rsidR="002C6CF2">
          <w:t xml:space="preserve">etween the MT-IRAP and the Recoding Free version of the Implicit Association Test </w:t>
        </w:r>
      </w:ins>
      <w:r w:rsidR="002C6CF2">
        <w:fldChar w:fldCharType="begin"/>
      </w:r>
      <w:r w:rsidR="002C6CF2">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rsidR="002C6CF2">
        <w:fldChar w:fldCharType="separate"/>
      </w:r>
      <w:r w:rsidR="002C6CF2">
        <w:rPr>
          <w:noProof/>
        </w:rPr>
        <w:t>(IAT-RF: Rothermund et al., 2009)</w:t>
      </w:r>
      <w:r w:rsidR="002C6CF2">
        <w:fldChar w:fldCharType="end"/>
      </w:r>
      <w:ins w:id="73" w:author="Ian Hussey" w:date="2023-06-16T15:10:00Z">
        <w:r w:rsidR="002C6CF2">
          <w:t xml:space="preserve"> as variants of their resp</w:t>
        </w:r>
      </w:ins>
      <w:ins w:id="74" w:author="Ian Hussey" w:date="2023-06-16T15:11:00Z">
        <w:r w:rsidR="002C6CF2">
          <w:t xml:space="preserve">ective </w:t>
        </w:r>
      </w:ins>
      <w:ins w:id="75" w:author="Ian Hussey" w:date="2023-06-16T15:10:00Z">
        <w:r w:rsidR="002C6CF2">
          <w:t xml:space="preserve">original </w:t>
        </w:r>
      </w:ins>
      <w:ins w:id="76" w:author="Ian Hussey" w:date="2023-06-16T15:11:00Z">
        <w:r w:rsidR="002C6CF2">
          <w:t>tasks</w:t>
        </w:r>
      </w:ins>
      <w:ins w:id="77" w:author="Ian Hussey" w:date="2023-06-16T15:10:00Z">
        <w:r w:rsidR="002C6CF2">
          <w:t xml:space="preserve">. </w:t>
        </w:r>
      </w:ins>
      <w:del w:id="78" w:author="Ian Hussey" w:date="2023-06-16T15:11:00Z">
        <w:r w:rsidDel="002C6CF2">
          <w:fldChar w:fldCharType="begin"/>
        </w:r>
        <w:r w:rsidR="00B047F4" w:rsidDel="002C6CF2">
          <w:delInstrText xml:space="preserve"> ADDIN ZOTERO_ITEM CSL_CITATION {"citationID":"BGgV6500","properties":{"formattedCitation":"(e.g., Clayton et al., 2023; Schimmack, 2021)","plainCitation":"(e.g., Clayton et al., 2023; Schimmack, 2021)","noteIndex":0},"citationItems":[{"id":18137,"uris":["http://zotero.org/users/1687755/items/TH9RGCF7"],"itemData":{"id":18137,"type":"article-journal","abstract":"Political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Test","volume":"16","author":[{"family":"Schimmack","given":"Ulrich"}],"issued":{"date-parts":[["2021",3,1]]}}}],"schema":"https://github.com/citation-style-language/schema/raw/master/csl-citation.json"} </w:delInstrText>
        </w:r>
        <w:r w:rsidDel="002C6CF2">
          <w:fldChar w:fldCharType="separate"/>
        </w:r>
        <w:r w:rsidR="00B047F4" w:rsidDel="002C6CF2">
          <w:rPr>
            <w:noProof/>
          </w:rPr>
          <w:delText>(e.g., Clayton et al., 2023; Schimmack, 2021)</w:delText>
        </w:r>
        <w:r w:rsidDel="002C6CF2">
          <w:fldChar w:fldCharType="end"/>
        </w:r>
      </w:del>
      <w:ins w:id="79" w:author="Ian Hussey" w:date="2023-06-16T15:03:00Z">
        <w:r w:rsidR="00FF67D6">
          <w:t xml:space="preserve">To the best of my </w:t>
        </w:r>
        <w:r w:rsidR="00FF67D6">
          <w:lastRenderedPageBreak/>
          <w:t xml:space="preserve">knowledge, no work to date has assessed </w:t>
        </w:r>
      </w:ins>
      <w:ins w:id="80" w:author="Ian Hussey" w:date="2023-06-16T15:04:00Z">
        <w:r w:rsidR="00FF67D6">
          <w:t xml:space="preserve">the correlation between IRAPs and MT-IRAPs designed to assess the same domain. </w:t>
        </w:r>
      </w:ins>
      <w:ins w:id="81" w:author="Ian Hussey" w:date="2023-06-16T15:13:00Z">
        <w:r w:rsidR="002C6CF2">
          <w:t>More broadly, it is important to note that a</w:t>
        </w:r>
      </w:ins>
      <w:ins w:id="82" w:author="Ian Hussey" w:date="2023-06-16T15:12:00Z">
        <w:r w:rsidR="002C6CF2">
          <w:t xml:space="preserve">lthough </w:t>
        </w:r>
      </w:ins>
      <w:ins w:id="83" w:author="Ian Hussey" w:date="2023-06-16T15:13:00Z">
        <w:r w:rsidR="002C6CF2">
          <w:t xml:space="preserve">the </w:t>
        </w:r>
      </w:ins>
      <w:ins w:id="84" w:author="Ian Hussey" w:date="2023-06-16T15:14:00Z">
        <w:r w:rsidR="002C6CF2">
          <w:t xml:space="preserve">IRAP and several </w:t>
        </w:r>
      </w:ins>
      <w:ins w:id="85" w:author="Ian Hussey" w:date="2023-06-16T15:15:00Z">
        <w:r w:rsidR="002C6CF2">
          <w:t xml:space="preserve">other </w:t>
        </w:r>
      </w:ins>
      <w:ins w:id="86" w:author="Ian Hussey" w:date="2023-06-16T15:14:00Z">
        <w:r w:rsidR="002C6CF2">
          <w:t xml:space="preserve">tasks </w:t>
        </w:r>
      </w:ins>
      <w:ins w:id="87" w:author="Ian Hussey" w:date="2023-06-16T15:15:00Z">
        <w:r w:rsidR="002C6CF2">
          <w:t xml:space="preserve">including the </w:t>
        </w:r>
      </w:ins>
      <w:ins w:id="88" w:author="Ian Hussey" w:date="2023-06-16T15:14:00Z">
        <w:r w:rsidR="002C6CF2">
          <w:t xml:space="preserve">Implicit Association Test </w:t>
        </w:r>
      </w:ins>
      <w:ins w:id="89" w:author="Ian Hussey" w:date="2023-06-16T15:15:00Z">
        <w:r w:rsidR="002C6CF2">
          <w:t xml:space="preserve">are collectively </w:t>
        </w:r>
      </w:ins>
      <w:ins w:id="90" w:author="Ian Hussey" w:date="2023-06-16T15:12:00Z">
        <w:r w:rsidR="002C6CF2">
          <w:t xml:space="preserve">labelled “implicit measures”, scores on </w:t>
        </w:r>
      </w:ins>
      <w:ins w:id="91" w:author="Ian Hussey" w:date="2023-06-16T15:15:00Z">
        <w:r w:rsidR="002C6CF2">
          <w:t xml:space="preserve">these </w:t>
        </w:r>
      </w:ins>
      <w:ins w:id="92" w:author="Ian Hussey" w:date="2023-06-16T15:12:00Z">
        <w:r w:rsidR="002C6CF2">
          <w:t xml:space="preserve">tasks </w:t>
        </w:r>
      </w:ins>
      <w:ins w:id="93" w:author="Ian Hussey" w:date="2023-06-16T15:15:00Z">
        <w:r w:rsidR="00BD5765">
          <w:t xml:space="preserve">are </w:t>
        </w:r>
        <w:r w:rsidR="002C6CF2">
          <w:t xml:space="preserve">typically </w:t>
        </w:r>
      </w:ins>
      <w:ins w:id="94" w:author="Ian Hussey" w:date="2023-06-16T15:12:00Z">
        <w:r w:rsidR="002C6CF2">
          <w:t xml:space="preserve">found to correlate poorly with one another, even when the tasks share some procedural features </w:t>
        </w:r>
      </w:ins>
      <w:ins w:id="95" w:author="Ian Hussey" w:date="2023-06-16T15:15:00Z">
        <w:r w:rsidR="00BD5765">
          <w:t xml:space="preserve">and are intended to measure the same domain </w:t>
        </w:r>
      </w:ins>
      <w:ins w:id="96" w:author="Ian Hussey" w:date="2023-06-16T15:12:00Z">
        <w:r w:rsidR="002C6CF2">
          <w:fldChar w:fldCharType="begin"/>
        </w:r>
      </w:ins>
      <w:r w:rsidR="00473333">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ins w:id="97" w:author="Ian Hussey" w:date="2023-06-16T15:12:00Z">
        <w:r w:rsidR="002C6CF2">
          <w:fldChar w:fldCharType="separate"/>
        </w:r>
      </w:ins>
      <w:r w:rsidR="00473333" w:rsidRPr="00473333">
        <w:rPr>
          <w:kern w:val="0"/>
          <w:lang w:val="en-GB"/>
        </w:rPr>
        <w:t xml:space="preserve">(e.g., Clayton et al., 2023; </w:t>
      </w:r>
      <w:proofErr w:type="spellStart"/>
      <w:r w:rsidR="00473333" w:rsidRPr="00473333">
        <w:rPr>
          <w:kern w:val="0"/>
          <w:lang w:val="en-GB"/>
        </w:rPr>
        <w:t>Schimmack</w:t>
      </w:r>
      <w:proofErr w:type="spellEnd"/>
      <w:r w:rsidR="00473333" w:rsidRPr="00473333">
        <w:rPr>
          <w:kern w:val="0"/>
          <w:lang w:val="en-GB"/>
        </w:rPr>
        <w:t>, 2021; for a detailed conceptual critique see Corneille &amp; Hütter, 2020)</w:t>
      </w:r>
      <w:ins w:id="98" w:author="Ian Hussey" w:date="2023-06-16T15:12:00Z">
        <w:r w:rsidR="002C6CF2">
          <w:fldChar w:fldCharType="end"/>
        </w:r>
        <w:r w:rsidR="002C6CF2">
          <w:t>.</w:t>
        </w:r>
      </w:ins>
      <w:ins w:id="99" w:author="Ian Hussey" w:date="2023-06-16T15:15:00Z">
        <w:r w:rsidR="00BD5765">
          <w:t xml:space="preserve"> </w:t>
        </w:r>
      </w:ins>
      <w:ins w:id="100" w:author="Ian Hussey" w:date="2023-06-16T15:04:00Z">
        <w:r w:rsidR="00FF67D6">
          <w:t xml:space="preserve">As such, in the absence of evidence </w:t>
        </w:r>
      </w:ins>
      <w:ins w:id="101" w:author="Ian Hussey" w:date="2023-06-16T15:15:00Z">
        <w:r w:rsidR="00CA412F">
          <w:t>for</w:t>
        </w:r>
      </w:ins>
      <w:ins w:id="102" w:author="Ian Hussey" w:date="2023-06-16T15:16:00Z">
        <w:r w:rsidR="00CA412F">
          <w:t xml:space="preserve"> convergent validity between the IRAP and MT-IRAP</w:t>
        </w:r>
      </w:ins>
      <w:ins w:id="103" w:author="Ian Hussey" w:date="2023-06-16T15:04:00Z">
        <w:r w:rsidR="00FF67D6">
          <w:t xml:space="preserve">, the MT-IRAP </w:t>
        </w:r>
      </w:ins>
      <w:ins w:id="104" w:author="Ian Hussey" w:date="2023-06-16T15:05:00Z">
        <w:r w:rsidR="00FF67D6">
          <w:t>was excluded out of an abundance of caution</w:t>
        </w:r>
      </w:ins>
      <w:ins w:id="105" w:author="Ian Hussey" w:date="2023-06-16T15:16:00Z">
        <w:r w:rsidR="00BB09DA">
          <w:t xml:space="preserve"> against introducing jingle fallacy into the analysis</w:t>
        </w:r>
      </w:ins>
      <w:ins w:id="106" w:author="Ian Hussey" w:date="2023-06-16T15:05:00Z">
        <w:r w:rsidR="00FF67D6">
          <w:t xml:space="preserve">. </w:t>
        </w:r>
      </w:ins>
    </w:p>
    <w:p w14:paraId="5402FC75" w14:textId="598BED9E" w:rsidR="007E7457" w:rsidRPr="00D36061" w:rsidRDefault="007E7457" w:rsidP="00FB6F8F">
      <w:del w:id="107" w:author="Ian Hussey" w:date="2023-06-16T14:07:00Z">
        <w:r w:rsidRPr="00D36061" w:rsidDel="00576F62">
          <w:delText xml:space="preserve"> </w:delText>
        </w:r>
      </w:del>
      <w:r w:rsidRPr="00D36061">
        <w:t xml:space="preserve">161 records remained after title and abstract exclusions. The full texts of these articles were then screened using the same inclusion criterion. Ten articles were excluded based on this full text search. In each case, this was because 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 found that met the inclusion criteria. </w:t>
      </w:r>
    </w:p>
    <w:p w14:paraId="00583C03" w14:textId="77777777" w:rsidR="007E7457" w:rsidRPr="00D36061" w:rsidRDefault="007E7457" w:rsidP="00FB6F8F">
      <w:pPr>
        <w:rPr>
          <w:lang w:val="en-GB"/>
        </w:rPr>
      </w:pPr>
    </w:p>
    <w:p w14:paraId="63EA321A" w14:textId="77777777" w:rsidR="006F2558" w:rsidRDefault="006F2558">
      <w:pPr>
        <w:spacing w:line="240" w:lineRule="auto"/>
        <w:ind w:firstLine="0"/>
        <w:jc w:val="left"/>
        <w:rPr>
          <w:ins w:id="108" w:author="Ian Hussey" w:date="2023-06-16T17:58:00Z"/>
          <w:b/>
          <w:bCs/>
        </w:rPr>
      </w:pPr>
      <w:ins w:id="109" w:author="Ian Hussey" w:date="2023-06-16T17:58:00Z">
        <w:r>
          <w:rPr>
            <w:b/>
            <w:bCs/>
          </w:rPr>
          <w:br w:type="page"/>
        </w:r>
      </w:ins>
    </w:p>
    <w:p w14:paraId="5D63A7A2" w14:textId="2D745B95" w:rsidR="00A757CF" w:rsidRPr="00D36061" w:rsidRDefault="00A757CF" w:rsidP="00F52771">
      <w:pPr>
        <w:ind w:firstLine="0"/>
      </w:pPr>
      <w:r w:rsidRPr="00D36061">
        <w:rPr>
          <w:b/>
          <w:bCs/>
        </w:rPr>
        <w:lastRenderedPageBreak/>
        <w:t>Figure 1.</w:t>
      </w:r>
      <w:r w:rsidRPr="00D36061">
        <w:t xml:space="preserve"> PRISMA flow chart for systematic review</w:t>
      </w:r>
    </w:p>
    <w:p w14:paraId="7A5A09B7" w14:textId="77777777" w:rsidR="00EA3C9B" w:rsidRPr="00D36061" w:rsidRDefault="00EA3C9B" w:rsidP="00FB6F8F"/>
    <w:p w14:paraId="5322E29E" w14:textId="77777777" w:rsidR="00A757CF" w:rsidRPr="00D36061" w:rsidRDefault="00A757CF" w:rsidP="00FB6F8F">
      <w:r w:rsidRPr="00D36061">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D36061" w:rsidRDefault="00A757CF" w:rsidP="00FB6F8F"/>
    <w:p w14:paraId="7E8AEC96" w14:textId="7E41F4B3" w:rsidR="008A6EF8" w:rsidRPr="00D36061" w:rsidRDefault="008A6EF8" w:rsidP="00FB6F8F">
      <w:r w:rsidRPr="00D36061">
        <w:t xml:space="preserve">The full text for each record was </w:t>
      </w:r>
      <w:r w:rsidR="00AE19F6" w:rsidRPr="00D36061">
        <w:t xml:space="preserve">then </w:t>
      </w:r>
      <w:r w:rsidRPr="00D36061">
        <w:t>inspected in order to extract the following information for each study described: the sample size after exclusions (</w:t>
      </w:r>
      <w:r w:rsidRPr="00D36061">
        <w:rPr>
          <w:i/>
          <w:iCs/>
        </w:rPr>
        <w:t>N</w:t>
      </w:r>
      <w:r w:rsidRPr="00D36061">
        <w:t xml:space="preserve">); study design (between, within, or mixed); the number of between-subjects conditions; and whether the study reported employing Null Hypothesis Significance Testing (NHST). </w:t>
      </w:r>
      <w:r w:rsidR="00C51E11" w:rsidRPr="00D36061">
        <w:t xml:space="preserve">The sample size after exclusions was extracted rather than the sample prior to exclusions given the IRAP’s established high attrition rate </w:t>
      </w:r>
      <w:r w:rsidR="00C51E11" w:rsidRPr="00D36061">
        <w:fldChar w:fldCharType="begin"/>
      </w:r>
      <w:r w:rsidR="00250991" w:rsidRPr="00D3606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rsidRPr="00D36061">
        <w:fldChar w:fldCharType="separate"/>
      </w:r>
      <w:r w:rsidR="00250991" w:rsidRPr="00D36061">
        <w:rPr>
          <w:noProof/>
        </w:rPr>
        <w:t>(Hussey et al., 2015)</w:t>
      </w:r>
      <w:r w:rsidR="00C51E11" w:rsidRPr="00D36061">
        <w:fldChar w:fldCharType="end"/>
      </w:r>
      <w:r w:rsidR="00C51E11" w:rsidRPr="00D36061">
        <w:t xml:space="preserve">. </w:t>
      </w:r>
      <w:r w:rsidR="007242D4" w:rsidRPr="00D36061">
        <w:t>Note that comparison</w:t>
      </w:r>
      <w:r w:rsidR="00C8696F" w:rsidRPr="00D36061">
        <w:t>s</w:t>
      </w:r>
      <w:r w:rsidR="007242D4" w:rsidRPr="00D36061">
        <w:t xml:space="preserve"> among multiple IRAP trial-types was excluded</w:t>
      </w:r>
      <w:r w:rsidR="00720737" w:rsidRPr="00D36061">
        <w:t xml:space="preserve"> from consideration</w:t>
      </w:r>
      <w:r w:rsidR="007242D4" w:rsidRPr="00D36061">
        <w:t xml:space="preserve"> when labelling a given study as including a within-subjects element, given that this feature is so common in the literature. </w:t>
      </w:r>
      <w:r w:rsidRPr="00D36061">
        <w:t>Where a study employed multiple designs (e.g., both correlating the IRAP with a criterion variable and examining the pattern of IRAP effects between groups)</w:t>
      </w:r>
      <w:r w:rsidR="00F95E6B" w:rsidRPr="00D36061">
        <w:t xml:space="preserve"> it was labelled “mixed”. As such, “mixed” refers not only to mixed within-between research designs but also articles that report both within and between designs. </w:t>
      </w:r>
      <w:r w:rsidR="00E74F51" w:rsidRPr="00D36061">
        <w:t>This was suitable for the current analytic purposes, which required excluding the purely within-subject studies from the analyses</w:t>
      </w:r>
      <w:r w:rsidR="006C4C5D" w:rsidRPr="00D36061">
        <w:t xml:space="preserve"> in order to estimate </w:t>
      </w:r>
      <w:r w:rsidR="006C4C5D" w:rsidRPr="00D36061">
        <w:lastRenderedPageBreak/>
        <w:t>statistical power correctly (i.e., using those studies employing at least one between-subjects analysis).</w:t>
      </w:r>
    </w:p>
    <w:p w14:paraId="39D9BCA7" w14:textId="1E2D989D" w:rsidR="00AF216C" w:rsidRPr="00D36061" w:rsidRDefault="00AF216C" w:rsidP="00FB6F8F">
      <w:pPr>
        <w:pStyle w:val="Heading2"/>
      </w:pPr>
      <w:r w:rsidRPr="00D36061">
        <w:t>Review of research practices in Social and Personality Psychology journals (201</w:t>
      </w:r>
      <w:r w:rsidR="00BA1FCC" w:rsidRPr="00D36061">
        <w:t>1</w:t>
      </w:r>
      <w:r w:rsidRPr="00D36061">
        <w:t>-2019)</w:t>
      </w:r>
    </w:p>
    <w:p w14:paraId="5867ECF0" w14:textId="523B6080" w:rsidR="00BC58D2" w:rsidRPr="00D36061" w:rsidRDefault="00AF216C" w:rsidP="00FB6F8F">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w:t>
      </w:r>
      <w:r w:rsidR="0001152D" w:rsidRPr="00D36061">
        <w:t>ed</w:t>
      </w:r>
      <w:r w:rsidRPr="00D36061">
        <w:t xml:space="preserve"> the </w:t>
      </w:r>
      <w:r w:rsidR="0087680B" w:rsidRPr="00D36061">
        <w:t xml:space="preserve">sample sizes </w:t>
      </w:r>
      <w:r w:rsidRPr="00D36061">
        <w:t>employed in nine Social and Personality Psychology journals</w:t>
      </w:r>
      <w:r w:rsidR="0001152D" w:rsidRPr="00D36061">
        <w:t xml:space="preserve"> (</w:t>
      </w:r>
      <w:r w:rsidRPr="00D36061">
        <w:t>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w:t>
      </w:r>
      <w:r w:rsidR="0001152D" w:rsidRPr="00D36061">
        <w:t>)</w:t>
      </w:r>
      <w:r w:rsidRPr="00D36061">
        <w:t>. The authors extracted data from a random 20% of the empirical studies published in each journal in each year between 2011 and 2019. According to the authors, the</w:t>
      </w:r>
      <w:r w:rsidR="008735EC" w:rsidRPr="00D36061">
        <w:t xml:space="preserve">ir chosen start </w:t>
      </w:r>
      <w:r w:rsidRPr="00D36061">
        <w:t xml:space="preserve">date corresponded to the beginning of the Replication Crisis in psychology, </w:t>
      </w:r>
      <w:r w:rsidR="008735EC" w:rsidRPr="00D36061">
        <w:t xml:space="preserve">which many would place at </w:t>
      </w:r>
      <w:r w:rsidRPr="00D36061">
        <w:t xml:space="preserve">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w:t>
      </w:r>
      <w:r w:rsidR="002B1C56" w:rsidRPr="00D36061">
        <w:t xml:space="preserve">As in Fraley et al. (2022), </w:t>
      </w:r>
      <w:r w:rsidR="00B30E8A" w:rsidRPr="00D36061">
        <w:t xml:space="preserve">(a) </w:t>
      </w:r>
      <w:r w:rsidR="002B1C56" w:rsidRPr="00D36061">
        <w:t xml:space="preserve">only data from studies that employed between-subjects comparisons were employed for </w:t>
      </w:r>
      <w:r w:rsidR="00BF47A0" w:rsidRPr="00D36061">
        <w:t xml:space="preserve">the below </w:t>
      </w:r>
      <w:r w:rsidR="002B1C56" w:rsidRPr="00D36061">
        <w:t>analyses</w:t>
      </w:r>
      <w:r w:rsidR="00B30E8A" w:rsidRPr="00D36061">
        <w:t xml:space="preserve">; </w:t>
      </w:r>
      <w:r w:rsidR="00EE5110" w:rsidRPr="00D36061">
        <w:t xml:space="preserve">and </w:t>
      </w:r>
      <w:r w:rsidR="00B30E8A" w:rsidRPr="00D36061">
        <w:t xml:space="preserve">(b) </w:t>
      </w:r>
      <w:r w:rsidR="00755D10" w:rsidRPr="00D36061">
        <w:t>only studies in Social and Personality psychology were included. S</w:t>
      </w:r>
      <w:r w:rsidR="00B30E8A" w:rsidRPr="00D36061">
        <w:t>tudies published in Psychological Science</w:t>
      </w:r>
      <w:r w:rsidR="00755D10" w:rsidRPr="00D36061">
        <w:t xml:space="preserve">, which is </w:t>
      </w:r>
      <w:r w:rsidR="00B30E8A" w:rsidRPr="00D36061">
        <w:t>a general psychology journal</w:t>
      </w:r>
      <w:r w:rsidR="00755D10" w:rsidRPr="00D36061">
        <w:t>,</w:t>
      </w:r>
      <w:r w:rsidR="00B30E8A" w:rsidRPr="00D36061">
        <w:t xml:space="preserve"> </w:t>
      </w:r>
      <w:r w:rsidR="00755D10" w:rsidRPr="00D36061">
        <w:t xml:space="preserve">were individually screened by Fraley et al. (2022) for their relevance to </w:t>
      </w:r>
      <w:r w:rsidR="00B30E8A" w:rsidRPr="00D36061">
        <w:t xml:space="preserve">Social or Personality psychology </w:t>
      </w:r>
      <w:r w:rsidR="00755D10" w:rsidRPr="00D36061">
        <w:t xml:space="preserve">and </w:t>
      </w:r>
      <w:r w:rsidR="00B30E8A" w:rsidRPr="00D36061">
        <w:t>excluded</w:t>
      </w:r>
      <w:r w:rsidR="00755D10" w:rsidRPr="00D36061">
        <w:t xml:space="preserve"> appropriately</w:t>
      </w:r>
      <w:r w:rsidR="00B30E8A" w:rsidRPr="00D36061">
        <w:t xml:space="preserve">. </w:t>
      </w:r>
      <w:r w:rsidR="00147334" w:rsidRPr="00D36061">
        <w:t xml:space="preserve">Their openly available dataset was obtained from their supplementary materials (i.e., </w:t>
      </w:r>
      <w:hyperlink r:id="rId10" w:history="1">
        <w:r w:rsidR="00147334" w:rsidRPr="00D36061">
          <w:rPr>
            <w:rStyle w:val="Hyperlink"/>
          </w:rPr>
          <w:t>osf.io/</w:t>
        </w:r>
        <w:proofErr w:type="spellStart"/>
        <w:r w:rsidR="00147334" w:rsidRPr="00D36061">
          <w:rPr>
            <w:rStyle w:val="Hyperlink"/>
          </w:rPr>
          <w:t>rvbxp</w:t>
        </w:r>
        <w:proofErr w:type="spellEnd"/>
      </w:hyperlink>
      <w:r w:rsidR="00147334" w:rsidRPr="00D36061">
        <w:t xml:space="preserve">). </w:t>
      </w:r>
      <w:r w:rsidR="002B1C56" w:rsidRPr="00D36061">
        <w:t xml:space="preserve">The analytic dataset included </w:t>
      </w:r>
      <w:r w:rsidR="00F62F3E" w:rsidRPr="00D36061">
        <w:t xml:space="preserve">sample sizes </w:t>
      </w:r>
      <w:r w:rsidR="002B1C56" w:rsidRPr="00D36061">
        <w:t xml:space="preserve">from </w:t>
      </w:r>
      <w:r w:rsidR="001D3CE5" w:rsidRPr="00D36061">
        <w:t>3047</w:t>
      </w:r>
      <w:r w:rsidR="002B1C56" w:rsidRPr="00D36061">
        <w:t xml:space="preserve"> studies</w:t>
      </w:r>
      <w:r w:rsidR="00E3153C" w:rsidRPr="00D36061">
        <w:t xml:space="preserve"> (</w:t>
      </w:r>
      <w:r w:rsidR="00943836" w:rsidRPr="00D36061">
        <w:t xml:space="preserve">range </w:t>
      </w:r>
      <w:r w:rsidR="00E3153C" w:rsidRPr="00D36061">
        <w:t>113</w:t>
      </w:r>
      <w:r w:rsidR="00943836" w:rsidRPr="00D36061">
        <w:t xml:space="preserve"> to </w:t>
      </w:r>
      <w:r w:rsidR="00E3153C" w:rsidRPr="00D36061">
        <w:t xml:space="preserve">631 </w:t>
      </w:r>
      <w:r w:rsidR="004E38C1" w:rsidRPr="00D36061">
        <w:t>studies</w:t>
      </w:r>
      <w:r w:rsidR="00E3153C" w:rsidRPr="00D36061">
        <w:t xml:space="preserve"> per journal). </w:t>
      </w:r>
    </w:p>
    <w:p w14:paraId="4DCE381C" w14:textId="17D546EB" w:rsidR="002850E5" w:rsidRPr="00D36061" w:rsidRDefault="00EB2BA9" w:rsidP="00FB6F8F">
      <w:pPr>
        <w:pStyle w:val="Heading1"/>
      </w:pPr>
      <w:r w:rsidRPr="00D36061">
        <w:t>Results</w:t>
      </w:r>
    </w:p>
    <w:p w14:paraId="5727693F" w14:textId="328DA8F7" w:rsidR="00DC4648" w:rsidRPr="00D36061" w:rsidRDefault="00DC4648" w:rsidP="00FB6F8F">
      <w:pPr>
        <w:pStyle w:val="Heading2"/>
      </w:pPr>
      <w:r w:rsidRPr="00D36061">
        <w:t>Prevalence of Null Hypothesis Significance Testing in the IRAP literature</w:t>
      </w:r>
    </w:p>
    <w:p w14:paraId="3116E0F5" w14:textId="64197323" w:rsidR="001E2C61" w:rsidRPr="00D36061" w:rsidRDefault="001E2C61" w:rsidP="00FB6F8F">
      <w:r w:rsidRPr="00D36061">
        <w:t xml:space="preserve">Given that the IRAP emerged from the behavioral tradition </w:t>
      </w:r>
      <w:r w:rsidRPr="00D36061">
        <w:fldChar w:fldCharType="begin"/>
      </w:r>
      <w:r w:rsidR="00BB2ECF" w:rsidRPr="00D36061">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than Null Hypothesis Significance Testing (NHST), including Single Case Experimental Design methods. Such studies would be both likely to employ smaller sample sizes and would </w:t>
      </w:r>
      <w:r w:rsidRPr="00D36061">
        <w:lastRenderedPageBreak/>
        <w:t xml:space="preserve">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A477862" w:rsidR="003661B7" w:rsidRPr="00D36061" w:rsidRDefault="00A92FA8" w:rsidP="00FB6F8F">
      <w:r w:rsidRPr="00D36061">
        <w:t xml:space="preserve">One publication did not report the sample size </w:t>
      </w:r>
      <w:r w:rsidRPr="00D36061">
        <w:fldChar w:fldCharType="begin"/>
      </w:r>
      <w:r w:rsidR="000850C1" w:rsidRPr="00D3606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w:t>
      </w:r>
      <w:r w:rsidR="006A0566" w:rsidRPr="00D36061">
        <w:t>T</w:t>
      </w:r>
      <w:r w:rsidRPr="00D36061">
        <w:t>he remaining</w:t>
      </w:r>
      <w:r w:rsidR="00E31202" w:rsidRPr="00D36061">
        <w:t xml:space="preserve"> 150 </w:t>
      </w:r>
      <w:r w:rsidR="006A0566" w:rsidRPr="00D36061">
        <w:t xml:space="preserve">publications contained </w:t>
      </w:r>
      <w:r w:rsidR="009C1D98" w:rsidRPr="00D36061">
        <w:t>188</w:t>
      </w:r>
      <w:r w:rsidR="006A0566" w:rsidRPr="00D36061">
        <w:t xml:space="preserve"> studies</w:t>
      </w:r>
      <w:r w:rsidR="00AF6964" w:rsidRPr="00D36061">
        <w:t xml:space="preserve">. </w:t>
      </w:r>
      <w:r w:rsidR="009C263C" w:rsidRPr="00D36061">
        <w:t xml:space="preserve">Just </w:t>
      </w:r>
      <w:r w:rsidR="009C1D98" w:rsidRPr="00D36061">
        <w:t xml:space="preserve">3 studies </w:t>
      </w:r>
      <w:r w:rsidR="00A413CF" w:rsidRPr="00D36061">
        <w:t xml:space="preserve">in two articles </w:t>
      </w:r>
      <w:r w:rsidR="006A0566" w:rsidRPr="00D36061">
        <w:t>(</w:t>
      </w:r>
      <w:r w:rsidR="009C1D98" w:rsidRPr="00D36061">
        <w:t>1.6</w:t>
      </w:r>
      <w:r w:rsidR="006A0566" w:rsidRPr="00D36061">
        <w:t xml:space="preserve">%) </w:t>
      </w:r>
      <w:r w:rsidR="00471407" w:rsidRPr="00D36061">
        <w:t xml:space="preserve">did </w:t>
      </w:r>
      <w:r w:rsidR="009C263C" w:rsidRPr="00D36061">
        <w:t xml:space="preserve">not employ NHST </w:t>
      </w:r>
      <w:r w:rsidR="009C263C" w:rsidRPr="00D36061">
        <w:fldChar w:fldCharType="begin"/>
      </w:r>
      <w:r w:rsidR="00BB2ECF" w:rsidRPr="00D36061">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rsidRPr="00D36061">
        <w:fldChar w:fldCharType="separate"/>
      </w:r>
      <w:r w:rsidR="006A0566" w:rsidRPr="00D36061">
        <w:rPr>
          <w:noProof/>
        </w:rPr>
        <w:t>(i.e., Jackson et al., 2016; Rafacz et al., 2019)</w:t>
      </w:r>
      <w:r w:rsidR="009C263C" w:rsidRPr="00D36061">
        <w:fldChar w:fldCharType="end"/>
      </w:r>
      <w:r w:rsidR="009C263C" w:rsidRPr="00D36061">
        <w:t>.</w:t>
      </w:r>
      <w:r w:rsidR="000806B6" w:rsidRPr="00D36061">
        <w:t xml:space="preserve"> </w:t>
      </w:r>
      <w:r w:rsidR="00AF6964" w:rsidRPr="00D36061">
        <w:t>The overwhelming majority of published IRAP studies have employed NHST (</w:t>
      </w:r>
      <w:r w:rsidR="00F5260A" w:rsidRPr="00D36061">
        <w:t>185 studies</w:t>
      </w:r>
      <w:r w:rsidR="00AF6964" w:rsidRPr="00D36061">
        <w:t xml:space="preserve">, </w:t>
      </w:r>
      <w:r w:rsidR="00F5260A" w:rsidRPr="00D36061">
        <w:t>97.9%</w:t>
      </w:r>
      <w:r w:rsidR="00AF6964" w:rsidRPr="00D36061">
        <w:t xml:space="preserve">). </w:t>
      </w:r>
      <w:r w:rsidR="00E500E6" w:rsidRPr="00D36061">
        <w:t xml:space="preserve">As such, the </w:t>
      </w:r>
      <w:r w:rsidR="00C923B9" w:rsidRPr="00D36061">
        <w:t xml:space="preserve">constraints of </w:t>
      </w:r>
      <w:r w:rsidR="00C67E75" w:rsidRPr="00D36061">
        <w:t xml:space="preserve">inference via </w:t>
      </w:r>
      <w:r w:rsidR="00C923B9" w:rsidRPr="00D36061">
        <w:t>NHST necessarily apply to these studies</w:t>
      </w:r>
      <w:r w:rsidR="00C67E75" w:rsidRPr="00D36061">
        <w:t xml:space="preserve">. </w:t>
      </w:r>
    </w:p>
    <w:p w14:paraId="1E50E85D" w14:textId="7A38E752" w:rsidR="00BD1464" w:rsidRPr="00D36061" w:rsidRDefault="00DC4648" w:rsidP="00FB6F8F">
      <w:pPr>
        <w:pStyle w:val="Heading2"/>
      </w:pPr>
      <w:r w:rsidRPr="00D36061">
        <w:t>Sample size in the IRAP literature</w:t>
      </w:r>
    </w:p>
    <w:p w14:paraId="454850BC" w14:textId="6B6B3047" w:rsidR="00D7249C" w:rsidRPr="00D36061" w:rsidRDefault="00D7249C" w:rsidP="00FB6F8F">
      <w:pPr>
        <w:pStyle w:val="Heading3"/>
      </w:pPr>
      <w:r w:rsidRPr="00D36061">
        <w:t>Distribution of sample sizes</w:t>
      </w:r>
    </w:p>
    <w:p w14:paraId="5C1067D0" w14:textId="0948FDBD" w:rsidR="008438BF" w:rsidRPr="00D36061" w:rsidRDefault="00B10579" w:rsidP="00FB6F8F">
      <w:r w:rsidRPr="00D36061">
        <w:t>In the 18</w:t>
      </w:r>
      <w:r w:rsidR="0024773C" w:rsidRPr="00D36061">
        <w:t>5</w:t>
      </w:r>
      <w:r w:rsidRPr="00D36061">
        <w:t xml:space="preserve"> studies that </w:t>
      </w:r>
      <w:r w:rsidR="0024773C" w:rsidRPr="00D36061">
        <w:t>both employed NHST and reported sample sizes, a total of 8384 participants were reported.</w:t>
      </w:r>
      <w:r w:rsidR="00C02604" w:rsidRPr="00D36061">
        <w:t xml:space="preserve"> Sample sizes ranged from 9 to 210 participants, Median = 41, Median Absolute Deviation (MAD) = 17.8.</w:t>
      </w:r>
      <w:r w:rsidR="00745B2B" w:rsidRPr="00D36061">
        <w:t xml:space="preserve"> A histogram of the distribution of sample sizes in IRAP research can be found in Figure 1.</w:t>
      </w:r>
      <w:r w:rsidR="005411B3" w:rsidRPr="00D36061">
        <w:t xml:space="preserve"> </w:t>
      </w:r>
    </w:p>
    <w:p w14:paraId="134EA248" w14:textId="77777777" w:rsidR="00F52771" w:rsidRDefault="00F52771">
      <w:pPr>
        <w:spacing w:line="240" w:lineRule="auto"/>
        <w:ind w:firstLine="0"/>
        <w:jc w:val="left"/>
        <w:rPr>
          <w:b/>
          <w:bCs/>
          <w:lang w:val="en-IE"/>
        </w:rPr>
      </w:pPr>
      <w:r>
        <w:rPr>
          <w:b/>
          <w:bCs/>
          <w:lang w:val="en-IE"/>
        </w:rPr>
        <w:br w:type="page"/>
      </w:r>
    </w:p>
    <w:p w14:paraId="014DD3DF" w14:textId="558CBD7F" w:rsidR="008438BF" w:rsidRPr="00D36061" w:rsidRDefault="008438BF" w:rsidP="00FB6F8F">
      <w:pPr>
        <w:pStyle w:val="TableFigure"/>
        <w:rPr>
          <w:lang w:val="en-IE"/>
        </w:rPr>
      </w:pPr>
      <w:r w:rsidRPr="00D36061">
        <w:rPr>
          <w:b/>
          <w:bCs/>
          <w:lang w:val="en-IE"/>
        </w:rPr>
        <w:lastRenderedPageBreak/>
        <w:t>Figure 1.</w:t>
      </w:r>
      <w:r w:rsidRPr="00D36061">
        <w:rPr>
          <w:lang w:val="en-IE"/>
        </w:rPr>
        <w:t xml:space="preserve"> Histogram of the distribution of sample sizes in IRAP studies</w:t>
      </w:r>
    </w:p>
    <w:p w14:paraId="6774B74B" w14:textId="77777777" w:rsidR="00EA3C9B" w:rsidRPr="00D36061" w:rsidRDefault="00EA3C9B" w:rsidP="00FB6F8F">
      <w:pPr>
        <w:pStyle w:val="TableFigure"/>
        <w:rPr>
          <w:lang w:val="en-IE"/>
        </w:rPr>
      </w:pPr>
    </w:p>
    <w:p w14:paraId="21C5C93C" w14:textId="77777777" w:rsidR="008438BF" w:rsidRPr="00D36061" w:rsidRDefault="008438BF" w:rsidP="00FB6F8F">
      <w:pPr>
        <w:pStyle w:val="TableFigure"/>
        <w:rPr>
          <w:lang w:val="en-IE"/>
        </w:rPr>
      </w:pPr>
      <w:r w:rsidRPr="00D36061">
        <w:rPr>
          <w:noProof/>
          <w:lang w:val="en-IE"/>
        </w:rPr>
        <w:drawing>
          <wp:inline distT="0" distB="0" distL="0" distR="0" wp14:anchorId="2FED9F0E" wp14:editId="29F22179">
            <wp:extent cx="4559299" cy="30395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91689" cy="3061126"/>
                    </a:xfrm>
                    <a:prstGeom prst="rect">
                      <a:avLst/>
                    </a:prstGeom>
                  </pic:spPr>
                </pic:pic>
              </a:graphicData>
            </a:graphic>
          </wp:inline>
        </w:drawing>
      </w:r>
    </w:p>
    <w:p w14:paraId="2A5490F0" w14:textId="77777777" w:rsidR="0073247A" w:rsidRPr="00D36061" w:rsidRDefault="0073247A" w:rsidP="00FB6F8F"/>
    <w:p w14:paraId="65DEC427" w14:textId="2083EEEB" w:rsidR="00D7249C" w:rsidRPr="00D36061" w:rsidRDefault="00D7249C" w:rsidP="00FB6F8F">
      <w:pPr>
        <w:pStyle w:val="Heading3"/>
      </w:pPr>
      <w:r w:rsidRPr="00D36061">
        <w:t xml:space="preserve">Change in sample size </w:t>
      </w:r>
      <w:r w:rsidR="00BC32C7" w:rsidRPr="00D36061">
        <w:t>per study</w:t>
      </w:r>
      <w:r w:rsidRPr="00D36061">
        <w:t xml:space="preserve"> over time</w:t>
      </w:r>
    </w:p>
    <w:p w14:paraId="00C5EFE0" w14:textId="0A86DC4E" w:rsidR="00D7249C" w:rsidRPr="00D36061" w:rsidRDefault="005411B3" w:rsidP="00FB6F8F">
      <w:r w:rsidRPr="00D36061">
        <w:t xml:space="preserve">Change in sample sizes over time was quantified by calculating the median sample size for each year. </w:t>
      </w:r>
      <w:r w:rsidR="002578D2" w:rsidRPr="00D36061">
        <w:t xml:space="preserve">In </w:t>
      </w:r>
      <w:r w:rsidRPr="00D36061">
        <w:t>order to illustrate the change in sample sizes used in all IRAP studies over time, median</w:t>
      </w:r>
      <w:r w:rsidR="00033D34" w:rsidRPr="00D36061">
        <w:t xml:space="preserve"> sample size per study per year using all studies was </w:t>
      </w:r>
      <w:r w:rsidRPr="00D36061">
        <w:t xml:space="preserve">calculated (see Figure 2, green line). </w:t>
      </w:r>
      <w:r w:rsidR="006E22CF" w:rsidRPr="00D36061">
        <w:t xml:space="preserve">In this and all subsequent figures, the straight line represents the fitted </w:t>
      </w:r>
      <w:r w:rsidR="00D97B35" w:rsidRPr="00D36061">
        <w:t xml:space="preserve">Ordinary Least Squares </w:t>
      </w:r>
      <w:r w:rsidR="006E22CF" w:rsidRPr="00D36061">
        <w:t xml:space="preserve">linear regression line (discussed later) and the shaded region around it represents its </w:t>
      </w:r>
      <w:r w:rsidR="00357841" w:rsidRPr="00D36061">
        <w:t xml:space="preserve">95% Confidence Interval. </w:t>
      </w:r>
      <w:r w:rsidR="00B8296B" w:rsidRPr="00D36061">
        <w:t>As can be seen in</w:t>
      </w:r>
      <w:ins w:id="110" w:author="Ian Hussey" w:date="2023-06-16T15:28:00Z">
        <w:r w:rsidR="000C1D60">
          <w:t xml:space="preserve"> </w:t>
        </w:r>
      </w:ins>
      <w:del w:id="111" w:author="Ian Hussey" w:date="2023-06-16T15:28:00Z">
        <w:r w:rsidR="00B8296B" w:rsidRPr="00D36061" w:rsidDel="000C1D60">
          <w:delText xml:space="preserve"> the</w:delText>
        </w:r>
      </w:del>
      <w:del w:id="112" w:author="Ian Hussey" w:date="2023-06-16T15:27:00Z">
        <w:r w:rsidR="00B8296B" w:rsidRPr="00D36061" w:rsidDel="000C1D60">
          <w:delText xml:space="preserve"> </w:delText>
        </w:r>
      </w:del>
      <w:ins w:id="113" w:author="Ian Hussey" w:date="2023-06-16T15:27:00Z">
        <w:r w:rsidR="000C1D60">
          <w:t>Figure 2</w:t>
        </w:r>
      </w:ins>
      <w:del w:id="114" w:author="Ian Hussey" w:date="2023-06-16T15:27:00Z">
        <w:r w:rsidR="00B8296B" w:rsidRPr="00D36061" w:rsidDel="000C1D60">
          <w:delText>plot</w:delText>
        </w:r>
      </w:del>
      <w:r w:rsidR="00B8296B" w:rsidRPr="00D36061">
        <w:t xml:space="preserve">, </w:t>
      </w:r>
      <w:ins w:id="115" w:author="Ian Hussey" w:date="2023-06-16T15:24:00Z">
        <w:r w:rsidR="002F05C8">
          <w:t xml:space="preserve">across years, </w:t>
        </w:r>
      </w:ins>
      <w:r w:rsidR="00B8296B" w:rsidRPr="00D36061">
        <w:t>median sample size</w:t>
      </w:r>
      <w:ins w:id="116" w:author="Ian Hussey" w:date="2023-06-16T15:24:00Z">
        <w:r w:rsidR="005A248C">
          <w:t>s</w:t>
        </w:r>
      </w:ins>
      <w:del w:id="117" w:author="Ian Hussey" w:date="2023-06-16T15:21:00Z">
        <w:r w:rsidR="0037349C" w:rsidRPr="00D36061" w:rsidDel="00D900AF">
          <w:delText>s</w:delText>
        </w:r>
      </w:del>
      <w:ins w:id="118" w:author="Ian Hussey" w:date="2023-06-16T15:20:00Z">
        <w:r w:rsidR="00473333">
          <w:t xml:space="preserve"> </w:t>
        </w:r>
      </w:ins>
      <w:del w:id="119" w:author="Ian Hussey" w:date="2023-06-16T15:24:00Z">
        <w:r w:rsidR="00B8296B" w:rsidRPr="00D36061" w:rsidDel="00B2137F">
          <w:delText xml:space="preserve"> </w:delText>
        </w:r>
      </w:del>
      <w:r w:rsidR="00B8296B" w:rsidRPr="00D36061">
        <w:t xml:space="preserve">in IRAP studies </w:t>
      </w:r>
      <w:del w:id="120" w:author="Ian Hussey" w:date="2023-06-16T15:25:00Z">
        <w:r w:rsidR="007F3102" w:rsidRPr="00D36061" w:rsidDel="00E26F2D">
          <w:delText>are</w:delText>
        </w:r>
        <w:r w:rsidR="00B8296B" w:rsidRPr="00D36061" w:rsidDel="00E26F2D">
          <w:delText xml:space="preserve"> </w:delText>
        </w:r>
      </w:del>
      <w:ins w:id="121" w:author="Ian Hussey" w:date="2023-06-16T15:25:00Z">
        <w:r w:rsidR="00E26F2D">
          <w:t xml:space="preserve">have been </w:t>
        </w:r>
      </w:ins>
      <w:r w:rsidR="007F3102" w:rsidRPr="00D36061">
        <w:t xml:space="preserve">small </w:t>
      </w:r>
      <w:r w:rsidR="00B8296B" w:rsidRPr="00D36061">
        <w:t xml:space="preserve">(range </w:t>
      </w:r>
      <w:ins w:id="122" w:author="Ian Hussey" w:date="2023-06-16T15:22:00Z">
        <w:r w:rsidR="00D900AF">
          <w:t xml:space="preserve">of medians </w:t>
        </w:r>
      </w:ins>
      <w:r w:rsidR="00B8296B" w:rsidRPr="00D36061">
        <w:t>1</w:t>
      </w:r>
      <w:r w:rsidR="00A25044" w:rsidRPr="00D36061">
        <w:t>2</w:t>
      </w:r>
      <w:r w:rsidR="00B8296B" w:rsidRPr="00D36061">
        <w:t xml:space="preserve"> to </w:t>
      </w:r>
      <w:r w:rsidR="00A25044" w:rsidRPr="00D36061">
        <w:t>64</w:t>
      </w:r>
      <w:r w:rsidR="00B8296B" w:rsidRPr="00D36061">
        <w:t>).</w:t>
      </w:r>
      <w:r w:rsidR="00490A2B" w:rsidRPr="00D36061">
        <w:t xml:space="preserve"> Notably, given that these are medians, this also implies that half of studies in each year employ samples that are even smaller than this.</w:t>
      </w:r>
      <w:r w:rsidR="00B8296B" w:rsidRPr="00D36061">
        <w:t xml:space="preserve"> </w:t>
      </w:r>
      <w:r w:rsidR="008C0137" w:rsidRPr="00D36061">
        <w:t xml:space="preserve">Data from all plots are available in table format in the supplementary materials. </w:t>
      </w:r>
    </w:p>
    <w:p w14:paraId="03600D93" w14:textId="339D8DC5" w:rsidR="00CA2112" w:rsidRPr="00D36061" w:rsidRDefault="00D96B93" w:rsidP="00FB6F8F">
      <w:r w:rsidRPr="00D36061">
        <w:t>In order to quantify change in an accessible manner, a</w:t>
      </w:r>
      <w:r w:rsidR="00DB13DF" w:rsidRPr="00D36061">
        <w:t>n Ordinary Least Squares</w:t>
      </w:r>
      <w:r w:rsidRPr="00D36061">
        <w:t xml:space="preserve"> linear regression was fit to the data with </w:t>
      </w:r>
      <w:r w:rsidR="007E134C" w:rsidRPr="00D36061">
        <w:t xml:space="preserve">median </w:t>
      </w:r>
      <w:r w:rsidRPr="00D36061">
        <w:t>sample size as the dependent variable and year as the independent</w:t>
      </w:r>
      <w:r w:rsidR="00F31442" w:rsidRPr="00D36061">
        <w:t xml:space="preserve"> variable</w:t>
      </w:r>
      <w:r w:rsidRPr="00D36061">
        <w:t xml:space="preserve">. </w:t>
      </w:r>
      <w:r w:rsidR="00CD2ABD" w:rsidRPr="00D36061">
        <w:t>Year was rescored so that 2006 was the intercept.</w:t>
      </w:r>
      <w:r w:rsidRPr="00D36061">
        <w:t xml:space="preserve"> </w:t>
      </w:r>
      <w:r w:rsidR="00CD2ABD" w:rsidRPr="00D36061">
        <w:t xml:space="preserve">Results </w:t>
      </w:r>
      <w:r w:rsidR="00CD2ABD" w:rsidRPr="00D36061">
        <w:lastRenderedPageBreak/>
        <w:t xml:space="preserve">demonstrated that </w:t>
      </w:r>
      <w:r w:rsidR="002D781D" w:rsidRPr="00D36061">
        <w:t xml:space="preserve">estimated </w:t>
      </w:r>
      <w:r w:rsidR="005D5204" w:rsidRPr="00D36061">
        <w:t xml:space="preserve">median </w:t>
      </w:r>
      <w:r w:rsidR="002D781D" w:rsidRPr="00D36061">
        <w:t xml:space="preserve">sample size </w:t>
      </w:r>
      <w:r w:rsidR="00B179B9" w:rsidRPr="00D36061">
        <w:t xml:space="preserve">per study </w:t>
      </w:r>
      <w:r w:rsidR="00A61AA9" w:rsidRPr="00D36061">
        <w:t xml:space="preserve">was </w:t>
      </w:r>
      <w:r w:rsidR="00B25FD3" w:rsidRPr="00D36061">
        <w:t>increasing</w:t>
      </w:r>
      <w:r w:rsidR="002D781D" w:rsidRPr="00D36061">
        <w:t xml:space="preserve"> from </w:t>
      </w:r>
      <w:r w:rsidR="00770193" w:rsidRPr="00D36061">
        <w:t xml:space="preserve">an estimated </w:t>
      </w:r>
      <w:r w:rsidR="00236D73" w:rsidRPr="00D36061">
        <w:t>22.5</w:t>
      </w:r>
      <w:r w:rsidR="002D781D" w:rsidRPr="00D36061">
        <w:t>, 95% CI [</w:t>
      </w:r>
      <w:r w:rsidR="00236D73" w:rsidRPr="00D36061">
        <w:t>10.7, 34.2</w:t>
      </w:r>
      <w:r w:rsidR="002D781D" w:rsidRPr="00D36061">
        <w:t xml:space="preserve">] in 2006 </w:t>
      </w:r>
      <w:r w:rsidR="000F7E5C" w:rsidRPr="00D36061">
        <w:t xml:space="preserve">(the model intercept) </w:t>
      </w:r>
      <w:r w:rsidR="002D781D" w:rsidRPr="00D36061">
        <w:t xml:space="preserve">by an average of </w:t>
      </w:r>
      <w:r w:rsidR="0054347D" w:rsidRPr="00D36061">
        <w:t>1.8</w:t>
      </w:r>
      <w:r w:rsidR="002D781D" w:rsidRPr="00D36061">
        <w:t>, 95% CI [</w:t>
      </w:r>
      <w:r w:rsidR="0054347D" w:rsidRPr="00D36061">
        <w:t>0.6, 3.1</w:t>
      </w:r>
      <w:r w:rsidR="002D781D" w:rsidRPr="00D36061">
        <w:t>]</w:t>
      </w:r>
      <w:r w:rsidR="0054347D" w:rsidRPr="00D36061">
        <w:t xml:space="preserve">, </w:t>
      </w:r>
      <w:r w:rsidR="0054347D" w:rsidRPr="00D36061">
        <w:rPr>
          <w:i/>
          <w:iCs/>
        </w:rPr>
        <w:t>p</w:t>
      </w:r>
      <w:r w:rsidR="0054347D" w:rsidRPr="00D36061">
        <w:t xml:space="preserve"> = .008</w:t>
      </w:r>
      <w:r w:rsidR="002D781D" w:rsidRPr="00D36061">
        <w:t xml:space="preserve"> participants per year</w:t>
      </w:r>
      <w:r w:rsidR="00087F01" w:rsidRPr="00D36061">
        <w:t xml:space="preserve"> (see Figure 2, green line).</w:t>
      </w:r>
    </w:p>
    <w:p w14:paraId="17EAC5A4" w14:textId="48F1ADE4" w:rsidR="00D96B93" w:rsidRPr="00D36061" w:rsidRDefault="00D521A0" w:rsidP="00FB6F8F">
      <w:pPr>
        <w:pStyle w:val="Heading3"/>
      </w:pPr>
      <w:r w:rsidRPr="00D36061">
        <w:t xml:space="preserve">Change in sample size per </w:t>
      </w:r>
      <w:r w:rsidR="00EE326D" w:rsidRPr="00D36061">
        <w:t>group</w:t>
      </w:r>
      <w:r w:rsidRPr="00D36061">
        <w:t xml:space="preserve"> over time</w:t>
      </w:r>
    </w:p>
    <w:p w14:paraId="7237A0D2" w14:textId="29502A30" w:rsidR="001D1B8C" w:rsidRPr="00D36061" w:rsidRDefault="00CA2112" w:rsidP="00FB6F8F">
      <w:r w:rsidRPr="00D36061">
        <w:t>While th</w:t>
      </w:r>
      <w:r w:rsidR="00207CAA" w:rsidRPr="00D36061">
        <w:t>e previous</w:t>
      </w:r>
      <w:r w:rsidRPr="00D36061">
        <w:t xml:space="preserve"> quantification benefits from including data</w:t>
      </w:r>
      <w:r w:rsidR="00B44045" w:rsidRPr="00D36061">
        <w:t xml:space="preserve"> from all studies and therefore providing an overview of the literature</w:t>
      </w:r>
      <w:r w:rsidRPr="00D36061">
        <w:t xml:space="preserve">, it does not necessarily compare like with like </w:t>
      </w:r>
      <w:r w:rsidR="006B62D4" w:rsidRPr="00D36061">
        <w:t xml:space="preserve">over time </w:t>
      </w:r>
      <w:r w:rsidRPr="00D36061">
        <w:t>in a way that facilitates understanding statistical power. For example, imagine two studies: the first has a sample size of 100 in two between-subject conditions, the second has a sample size of 1</w:t>
      </w:r>
      <w:r w:rsidR="005A1C9D" w:rsidRPr="00D36061">
        <w:t>5</w:t>
      </w:r>
      <w:r w:rsidRPr="00D36061">
        <w:t>0 in three between-subject conditions. The studies have different sample sizes, but this does not translate to them having higher statistical power for their pairwise group comparisons: both have an average of 50 participants per group. In order to compare like with like</w:t>
      </w:r>
      <w:r w:rsidR="00033D34" w:rsidRPr="00D36061">
        <w:t xml:space="preserve">, it is useful to also plot median sample per </w:t>
      </w:r>
      <w:r w:rsidR="00797ADA" w:rsidRPr="00D36061">
        <w:t xml:space="preserve">group (aka cell within the factorial design). </w:t>
      </w:r>
      <w:r w:rsidR="001D1B8C" w:rsidRPr="00D36061">
        <w:t>Median sample size per experimental group per year was therefore calculated</w:t>
      </w:r>
      <w:r w:rsidR="005836B4" w:rsidRPr="00D36061">
        <w:t xml:space="preserve"> by dividing the study sample size by the number of between-subjects groups employed within each study</w:t>
      </w:r>
      <w:r w:rsidR="001D1B8C" w:rsidRPr="00D36061">
        <w:t>.</w:t>
      </w:r>
      <w:r w:rsidR="005836B4" w:rsidRPr="00D36061">
        <w:t xml:space="preserve"> Similarly,</w:t>
      </w:r>
      <w:r w:rsidR="00815A94" w:rsidRPr="00D36061">
        <w:t xml:space="preserve"> in order to compare like with like, only studies employing between groups comparisons were included (69.5% of all studies).</w:t>
      </w:r>
      <w:r w:rsidR="00806363" w:rsidRPr="00D36061">
        <w:t xml:space="preserve"> </w:t>
      </w:r>
      <w:r w:rsidR="00133DB6" w:rsidRPr="00D36061">
        <w:t xml:space="preserve">This rationale follows that employed by Fraley et al. (2022). </w:t>
      </w:r>
      <w:r w:rsidR="001D1B8C" w:rsidRPr="00D36061">
        <w:t xml:space="preserve">Figure 2 therefore also plots median sample size per study per year using all studies was calculated (see Figure 2, </w:t>
      </w:r>
      <w:r w:rsidR="00872BB1" w:rsidRPr="00D36061">
        <w:t>blue</w:t>
      </w:r>
      <w:r w:rsidR="001D1B8C" w:rsidRPr="00D36061">
        <w:t xml:space="preserve"> line). </w:t>
      </w:r>
    </w:p>
    <w:p w14:paraId="136C1D22" w14:textId="77777777" w:rsidR="00634CE2" w:rsidRDefault="00634CE2">
      <w:pPr>
        <w:spacing w:line="240" w:lineRule="auto"/>
        <w:ind w:firstLine="0"/>
        <w:jc w:val="left"/>
        <w:rPr>
          <w:b/>
          <w:bCs/>
          <w:lang w:val="en-IE"/>
        </w:rPr>
      </w:pPr>
      <w:r>
        <w:rPr>
          <w:b/>
          <w:bCs/>
          <w:lang w:val="en-IE"/>
        </w:rPr>
        <w:br w:type="page"/>
      </w:r>
    </w:p>
    <w:p w14:paraId="62A9DE77" w14:textId="51931A7D" w:rsidR="007E7457" w:rsidRPr="00D36061" w:rsidRDefault="007E7457" w:rsidP="00FB6F8F">
      <w:pPr>
        <w:pStyle w:val="TableFigure"/>
        <w:rPr>
          <w:lang w:val="en-IE"/>
        </w:rPr>
      </w:pPr>
      <w:r w:rsidRPr="00D36061">
        <w:rPr>
          <w:b/>
          <w:bCs/>
          <w:lang w:val="en-IE"/>
        </w:rPr>
        <w:lastRenderedPageBreak/>
        <w:t>Figure 2.</w:t>
      </w:r>
      <w:r w:rsidRPr="00D36061">
        <w:rPr>
          <w:lang w:val="en-IE"/>
        </w:rPr>
        <w:t xml:space="preserve"> Median sample size per year in IRAP studies</w:t>
      </w:r>
    </w:p>
    <w:p w14:paraId="29C85FDC" w14:textId="77777777" w:rsidR="007E7457" w:rsidRPr="00D36061" w:rsidRDefault="007E7457" w:rsidP="00FB6F8F">
      <w:pPr>
        <w:pStyle w:val="TableFigure"/>
        <w:rPr>
          <w:lang w:val="en-IE"/>
        </w:rPr>
      </w:pPr>
    </w:p>
    <w:p w14:paraId="07125297" w14:textId="77777777" w:rsidR="007E7457" w:rsidRPr="00D36061" w:rsidRDefault="007E7457" w:rsidP="00FB6F8F">
      <w:pPr>
        <w:pStyle w:val="TableFigure"/>
        <w:rPr>
          <w:lang w:val="en-IE"/>
        </w:rPr>
      </w:pPr>
      <w:r w:rsidRPr="00D36061">
        <w:rPr>
          <w:noProof/>
          <w:lang w:val="en-IE"/>
        </w:rPr>
        <w:drawing>
          <wp:inline distT="0" distB="0" distL="0" distR="0" wp14:anchorId="7A501226" wp14:editId="6FDB1B68">
            <wp:extent cx="4582161" cy="3818467"/>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03759" cy="3836465"/>
                    </a:xfrm>
                    <a:prstGeom prst="rect">
                      <a:avLst/>
                    </a:prstGeom>
                  </pic:spPr>
                </pic:pic>
              </a:graphicData>
            </a:graphic>
          </wp:inline>
        </w:drawing>
      </w:r>
    </w:p>
    <w:p w14:paraId="4756A94E" w14:textId="77777777" w:rsidR="007E7457" w:rsidRPr="00D36061" w:rsidRDefault="007E7457" w:rsidP="00FB6F8F"/>
    <w:p w14:paraId="5D946338" w14:textId="1EC43D53" w:rsidR="003661B7" w:rsidRPr="00D36061" w:rsidRDefault="001937E2" w:rsidP="00FB6F8F">
      <w:r w:rsidRPr="00D36061">
        <w:t xml:space="preserve">A similar </w:t>
      </w:r>
      <w:r w:rsidR="001A3262" w:rsidRPr="00D36061">
        <w:t xml:space="preserve">regression was fitted </w:t>
      </w:r>
      <w:r w:rsidRPr="00D36061">
        <w:t xml:space="preserve">this time using </w:t>
      </w:r>
      <w:r w:rsidR="00E96C82" w:rsidRPr="00D36061">
        <w:t xml:space="preserve">median </w:t>
      </w:r>
      <w:r w:rsidR="001A3262" w:rsidRPr="00D36061">
        <w:t>sample sizes per grou</w:t>
      </w:r>
      <w:r w:rsidRPr="00D36061">
        <w:t>p as the dependent variable</w:t>
      </w:r>
      <w:r w:rsidR="001A3262" w:rsidRPr="00D36061">
        <w:t xml:space="preserve">. </w:t>
      </w:r>
      <w:r w:rsidR="001D1B8C" w:rsidRPr="00D36061">
        <w:t xml:space="preserve">Results demonstrated that estimated </w:t>
      </w:r>
      <w:r w:rsidR="009B675C" w:rsidRPr="00D36061">
        <w:t xml:space="preserve">median </w:t>
      </w:r>
      <w:r w:rsidR="001D1B8C" w:rsidRPr="00D36061">
        <w:t xml:space="preserve">sample size per </w:t>
      </w:r>
      <w:r w:rsidR="00A61AA9" w:rsidRPr="00D36061">
        <w:t>group</w:t>
      </w:r>
      <w:r w:rsidR="001D1B8C" w:rsidRPr="00D36061">
        <w:t xml:space="preserve"> </w:t>
      </w:r>
      <w:r w:rsidR="00A61AA9" w:rsidRPr="00D36061">
        <w:t>was</w:t>
      </w:r>
      <w:r w:rsidR="001D1B8C" w:rsidRPr="00D36061">
        <w:t xml:space="preserve"> increasing from an estimated </w:t>
      </w:r>
      <w:r w:rsidR="00713746" w:rsidRPr="00D36061">
        <w:t>10.2</w:t>
      </w:r>
      <w:r w:rsidR="001D1B8C" w:rsidRPr="00D36061">
        <w:t>, 95% CI [</w:t>
      </w:r>
      <w:r w:rsidR="00713746" w:rsidRPr="00D36061">
        <w:t>6.8, 13.7</w:t>
      </w:r>
      <w:r w:rsidR="001D1B8C" w:rsidRPr="00D36061">
        <w:t xml:space="preserve">] in 2006 (the model intercept) by an average of </w:t>
      </w:r>
      <w:r w:rsidR="00713746" w:rsidRPr="00D36061">
        <w:t>0.9</w:t>
      </w:r>
      <w:r w:rsidR="001D1B8C" w:rsidRPr="00D36061">
        <w:t>, 95% CI [</w:t>
      </w:r>
      <w:r w:rsidR="00713746" w:rsidRPr="00D36061">
        <w:t>0.5, 1.2</w:t>
      </w:r>
      <w:r w:rsidR="001D1B8C" w:rsidRPr="00D36061">
        <w:t>]</w:t>
      </w:r>
      <w:r w:rsidR="00713746" w:rsidRPr="00D36061">
        <w:t xml:space="preserve">, </w:t>
      </w:r>
      <w:r w:rsidR="00713746" w:rsidRPr="00D36061">
        <w:rPr>
          <w:i/>
          <w:iCs/>
        </w:rPr>
        <w:t>p</w:t>
      </w:r>
      <w:r w:rsidR="00713746" w:rsidRPr="00D36061">
        <w:t xml:space="preserve"> &lt; .001</w:t>
      </w:r>
      <w:r w:rsidR="001D1B8C" w:rsidRPr="00D36061">
        <w:t xml:space="preserve"> participants per year</w:t>
      </w:r>
      <w:r w:rsidR="00FB4F4C" w:rsidRPr="00D36061">
        <w:t xml:space="preserve"> (see Figure 2, blue line)</w:t>
      </w:r>
      <w:r w:rsidR="001D1B8C" w:rsidRPr="00D36061">
        <w:t xml:space="preserve">. </w:t>
      </w:r>
      <w:r w:rsidR="00841FE4" w:rsidRPr="00D36061">
        <w:t xml:space="preserve">Caveats about robustness notwithstanding, because this analysis compares like with like better than the previous one, </w:t>
      </w:r>
      <w:r w:rsidR="00C55CF6" w:rsidRPr="00D36061">
        <w:t>these result</w:t>
      </w:r>
      <w:r w:rsidR="00D268C1" w:rsidRPr="00D36061">
        <w:t>s</w:t>
      </w:r>
      <w:r w:rsidR="00841FE4" w:rsidRPr="00D36061">
        <w:t xml:space="preserve"> likely represent </w:t>
      </w:r>
      <w:r w:rsidR="00C55CF6" w:rsidRPr="00D36061">
        <w:t xml:space="preserve">a more appropriate estimation </w:t>
      </w:r>
      <w:r w:rsidR="00841FE4" w:rsidRPr="00D36061">
        <w:t>of the change in sample sizes over time</w:t>
      </w:r>
      <w:r w:rsidR="00C55CF6" w:rsidRPr="00D36061">
        <w:t xml:space="preserve"> with regard to implications for statistical power.</w:t>
      </w:r>
    </w:p>
    <w:p w14:paraId="2B1EC256" w14:textId="640B935F" w:rsidR="00DC4648" w:rsidRPr="00D36061" w:rsidRDefault="00DC4648" w:rsidP="00FB6F8F">
      <w:pPr>
        <w:pStyle w:val="Heading2"/>
      </w:pPr>
      <w:r w:rsidRPr="00D36061">
        <w:t>Statistical power in the IRAP literature</w:t>
      </w:r>
    </w:p>
    <w:p w14:paraId="4933EEE2" w14:textId="350F15B3" w:rsidR="000E513E" w:rsidRPr="00D36061" w:rsidRDefault="00393C40" w:rsidP="00FB6F8F">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w:t>
      </w:r>
      <w:r w:rsidRPr="00D36061">
        <w:lastRenderedPageBreak/>
        <w:t xml:space="preserve">(1)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consistent designs (i.e., median </w:t>
      </w:r>
      <w:r w:rsidRPr="00D36061">
        <w:rPr>
          <w:i/>
          <w:iCs/>
        </w:rPr>
        <w:t>N</w:t>
      </w:r>
      <w:r w:rsidRPr="00D36061">
        <w:t xml:space="preserve"> estimated from studies that reported at least one between-</w:t>
      </w:r>
      <w:r w:rsidR="006A68B6" w:rsidRPr="00D36061">
        <w:t>subjects</w:t>
      </w:r>
      <w:r w:rsidRPr="00D36061">
        <w:t xml:space="preserve"> 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14:paraId="32E06ACE" w14:textId="77777777" w:rsidR="00634CE2" w:rsidRDefault="00634CE2">
      <w:pPr>
        <w:spacing w:line="240" w:lineRule="auto"/>
        <w:ind w:firstLine="0"/>
        <w:jc w:val="left"/>
        <w:rPr>
          <w:b/>
          <w:bCs/>
          <w:lang w:val="en-IE"/>
        </w:rPr>
      </w:pPr>
      <w:r>
        <w:rPr>
          <w:b/>
          <w:bCs/>
          <w:lang w:val="en-IE"/>
        </w:rPr>
        <w:br w:type="page"/>
      </w:r>
    </w:p>
    <w:p w14:paraId="36CD5FF1" w14:textId="36388F5B" w:rsidR="007E7457" w:rsidRPr="00D36061" w:rsidRDefault="007E7457" w:rsidP="00FB6F8F">
      <w:pPr>
        <w:pStyle w:val="TableFigure"/>
        <w:rPr>
          <w:lang w:val="en-IE"/>
        </w:rPr>
      </w:pPr>
      <w:r w:rsidRPr="00D36061">
        <w:rPr>
          <w:b/>
          <w:bCs/>
          <w:lang w:val="en-IE"/>
        </w:rPr>
        <w:lastRenderedPageBreak/>
        <w:t>Figure 3.</w:t>
      </w:r>
      <w:r w:rsidRPr="00D36061">
        <w:rPr>
          <w:lang w:val="en-IE"/>
        </w:rPr>
        <w:t xml:space="preserve"> The statistical power to detect the average published effect size (Cohen’s </w:t>
      </w:r>
      <w:r w:rsidRPr="00D36061">
        <w:rPr>
          <w:i/>
          <w:iCs/>
          <w:lang w:val="en-IE"/>
        </w:rPr>
        <w:t>d</w:t>
      </w:r>
      <w:r w:rsidRPr="00D36061">
        <w:rPr>
          <w:lang w:val="en-IE"/>
        </w:rPr>
        <w:t xml:space="preserve"> = 0.408 or Pearson’s </w:t>
      </w:r>
      <w:r w:rsidRPr="00D36061">
        <w:rPr>
          <w:i/>
          <w:iCs/>
          <w:lang w:val="en-IE"/>
        </w:rPr>
        <w:t>r</w:t>
      </w:r>
      <w:r w:rsidRPr="00D36061">
        <w:rPr>
          <w:lang w:val="en-IE"/>
        </w:rPr>
        <w:t xml:space="preserve"> = 0.20) implied by median sample size per group per year in IRAP studies</w:t>
      </w:r>
    </w:p>
    <w:p w14:paraId="7FE6743E" w14:textId="77777777" w:rsidR="007E7457" w:rsidRPr="00D36061" w:rsidRDefault="007E7457" w:rsidP="00FB6F8F">
      <w:pPr>
        <w:pStyle w:val="TableFigure"/>
        <w:rPr>
          <w:lang w:val="en-IE"/>
        </w:rPr>
      </w:pPr>
    </w:p>
    <w:p w14:paraId="47066A9B" w14:textId="77777777" w:rsidR="007E7457" w:rsidRPr="00D36061" w:rsidRDefault="007E7457" w:rsidP="00634CE2">
      <w:pPr>
        <w:ind w:firstLine="0"/>
      </w:pPr>
      <w:r w:rsidRPr="00D36061">
        <w:rPr>
          <w:noProof/>
        </w:rPr>
        <w:drawing>
          <wp:inline distT="0" distB="0" distL="0" distR="0" wp14:anchorId="67460EED" wp14:editId="6CEF5FBC">
            <wp:extent cx="4546600" cy="30310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570845" cy="3047230"/>
                    </a:xfrm>
                    <a:prstGeom prst="rect">
                      <a:avLst/>
                    </a:prstGeom>
                  </pic:spPr>
                </pic:pic>
              </a:graphicData>
            </a:graphic>
          </wp:inline>
        </w:drawing>
      </w:r>
    </w:p>
    <w:p w14:paraId="5C348E5B" w14:textId="77777777" w:rsidR="007E7457" w:rsidRPr="00D36061" w:rsidRDefault="007E7457" w:rsidP="00FB6F8F"/>
    <w:p w14:paraId="434B3216" w14:textId="77777777" w:rsidR="007E7457" w:rsidRPr="00D36061" w:rsidRDefault="007E7457" w:rsidP="00FB6F8F"/>
    <w:p w14:paraId="3D3F8FC3" w14:textId="6C66FD97" w:rsidR="000B3720" w:rsidRPr="00D36061" w:rsidRDefault="000B3720" w:rsidP="00FB6F8F">
      <w:r w:rsidRPr="00D36061">
        <w:t xml:space="preserve">Implied statistical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3.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 power. As can be seen in the plot, implied statistical power to detect an average effect size in the IRAP literature is very low (range .10 to .34).</w:t>
      </w:r>
    </w:p>
    <w:p w14:paraId="72EE9215" w14:textId="66773B72" w:rsidR="005F3299" w:rsidRPr="00D36061" w:rsidRDefault="00FB18F1" w:rsidP="00FB6F8F">
      <w:r w:rsidRPr="00D36061">
        <w:t>In order to illustrate the magnitude of change in power over time, power and median sample size were entered into a regression</w:t>
      </w:r>
      <w:r w:rsidR="0060721D" w:rsidRPr="00D36061">
        <w:t xml:space="preserve"> as the dependent variable</w:t>
      </w:r>
      <w:r w:rsidRPr="00D36061">
        <w:t xml:space="preserve">, </w:t>
      </w:r>
      <w:r w:rsidR="0060721D" w:rsidRPr="00D36061">
        <w:t xml:space="preserve">otherwise </w:t>
      </w:r>
      <w:r w:rsidRPr="00D36061">
        <w:t xml:space="preserve">similar to the previous analyses. Results demonstrated that </w:t>
      </w:r>
      <w:r w:rsidR="00E42CBA" w:rsidRPr="00D36061">
        <w:t xml:space="preserve">the implied statistical power to detect </w:t>
      </w:r>
      <w:r w:rsidR="00A86C77" w:rsidRPr="00D36061">
        <w:t>the average published</w:t>
      </w:r>
      <w:r w:rsidR="00E42CBA" w:rsidRPr="00D36061">
        <w:t xml:space="preserve"> effect size (Cohen’s </w:t>
      </w:r>
      <w:r w:rsidR="00E42CBA" w:rsidRPr="00D36061">
        <w:rPr>
          <w:i/>
          <w:iCs/>
        </w:rPr>
        <w:t>d</w:t>
      </w:r>
      <w:r w:rsidR="00E42CBA" w:rsidRPr="00D36061">
        <w:t xml:space="preserve"> = 0.408, equivalent to Pearson’s </w:t>
      </w:r>
      <w:r w:rsidR="00E42CBA" w:rsidRPr="00D36061">
        <w:rPr>
          <w:i/>
          <w:iCs/>
        </w:rPr>
        <w:t>r</w:t>
      </w:r>
      <w:r w:rsidR="00E42CBA" w:rsidRPr="00D36061">
        <w:t xml:space="preserve"> = 0.20) </w:t>
      </w:r>
      <w:r w:rsidRPr="00D36061">
        <w:t xml:space="preserve">was increasing from an estimated </w:t>
      </w:r>
      <w:r w:rsidR="00312087" w:rsidRPr="00D36061">
        <w:t>.142</w:t>
      </w:r>
      <w:r w:rsidRPr="00D36061">
        <w:t>, 95% CI [</w:t>
      </w:r>
      <w:r w:rsidR="00312087" w:rsidRPr="00D36061">
        <w:t>.108, .177</w:t>
      </w:r>
      <w:r w:rsidRPr="00D36061">
        <w:t xml:space="preserve">] in 2006 (the model intercept) by an average of </w:t>
      </w:r>
      <w:r w:rsidR="00312087" w:rsidRPr="00D36061">
        <w:t>.009</w:t>
      </w:r>
      <w:r w:rsidRPr="00D36061">
        <w:t>, 95% CI [</w:t>
      </w:r>
      <w:r w:rsidR="00312087" w:rsidRPr="00D36061">
        <w:t>.005, .012</w:t>
      </w:r>
      <w:r w:rsidRPr="00D36061">
        <w:t>]</w:t>
      </w:r>
      <w:r w:rsidR="00312087" w:rsidRPr="00D36061">
        <w:t xml:space="preserve">, </w:t>
      </w:r>
      <w:r w:rsidR="00312087" w:rsidRPr="00D36061">
        <w:rPr>
          <w:i/>
          <w:iCs/>
        </w:rPr>
        <w:t>p</w:t>
      </w:r>
      <w:r w:rsidR="00312087" w:rsidRPr="00D36061">
        <w:t xml:space="preserve"> &lt; .001</w:t>
      </w:r>
      <w:del w:id="123" w:author="Ian Hussey" w:date="2023-06-16T15:28:00Z">
        <w:r w:rsidRPr="00D36061" w:rsidDel="00FA0FD4">
          <w:delText xml:space="preserve"> participants per year</w:delText>
        </w:r>
      </w:del>
      <w:r w:rsidRPr="00D36061">
        <w:t xml:space="preserve">. </w:t>
      </w:r>
      <w:r w:rsidR="00911A37" w:rsidRPr="00D36061">
        <w:t>This</w:t>
      </w:r>
      <w:r w:rsidRPr="00D36061">
        <w:t xml:space="preserve"> estimate was used to calculate how long it would take to </w:t>
      </w:r>
      <w:r w:rsidRPr="00D36061">
        <w:lastRenderedPageBreak/>
        <w:t xml:space="preserve">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.80. If this linear rate of growth continued, the median IRAP sample size would take another </w:t>
      </w:r>
      <w:r w:rsidR="00143264" w:rsidRPr="00D36061">
        <w:t>58</w:t>
      </w:r>
      <w:r w:rsidRPr="00D36061">
        <w:t xml:space="preserve"> years to reach this commonly accepted minimum for statistical power</w:t>
      </w:r>
      <w:r w:rsidR="00143264" w:rsidRPr="00D36061">
        <w:t xml:space="preserve"> (i.e., in 2080).</w:t>
      </w:r>
      <w:r w:rsidR="007A7F51" w:rsidRPr="00D36061">
        <w:t xml:space="preserve"> </w:t>
      </w:r>
      <w:r w:rsidR="00DF178B" w:rsidRPr="00D36061">
        <w:t>Note that this is not a prediction that the rate of growth will be linear or stable, but a prediction based on th</w:t>
      </w:r>
      <w:r w:rsidR="008072B7" w:rsidRPr="00D36061">
        <w:t>ese</w:t>
      </w:r>
      <w:r w:rsidR="00DF178B" w:rsidRPr="00D36061">
        <w:t xml:space="preserve"> assumption</w:t>
      </w:r>
      <w:r w:rsidR="008072B7" w:rsidRPr="00D36061">
        <w:t>s</w:t>
      </w:r>
      <w:r w:rsidR="00FD259E" w:rsidRPr="00D36061">
        <w:t>, in a world where IRAP researchers’ behavior stays on their current trajectory.</w:t>
      </w:r>
    </w:p>
    <w:p w14:paraId="4156A771" w14:textId="2D0050BF" w:rsidR="00DC4648" w:rsidRPr="00D36061" w:rsidRDefault="00DC4648" w:rsidP="00FB6F8F">
      <w:pPr>
        <w:pStyle w:val="Heading2"/>
      </w:pPr>
      <w:r w:rsidRPr="00D36061">
        <w:t xml:space="preserve">Comparing the IRAP literature </w:t>
      </w:r>
      <w:r w:rsidR="0037362C" w:rsidRPr="00D36061">
        <w:t xml:space="preserve">with </w:t>
      </w:r>
      <w:r w:rsidRPr="00D36061">
        <w:t xml:space="preserve">Social and Personality Psychology </w:t>
      </w:r>
    </w:p>
    <w:p w14:paraId="38866248" w14:textId="3319AE72" w:rsidR="007932F0" w:rsidRPr="00D36061" w:rsidRDefault="007932F0" w:rsidP="00FB6F8F">
      <w:r w:rsidRPr="00D36061">
        <w:t xml:space="preserve">The analyses reported in the previous section demonstrate that median sample sizes and implied statistical power in the IRAP literature are low in absolute terms. It is useful to </w:t>
      </w:r>
      <w:r w:rsidR="004705B1" w:rsidRPr="00D36061">
        <w:t xml:space="preserve">supplement this with a relative comparison, i.e., to research in other areas, using the dataset provided by Fraley et al. (2022). </w:t>
      </w:r>
      <w:r w:rsidR="00CF4AE9" w:rsidRPr="00D36061">
        <w:t xml:space="preserve">Whereas Fraley et al. (2022) calculated median sample size by journal, I calculate a single overall median for Social and Personality and psychology in order to make a simple comparison between these two literatures. </w:t>
      </w:r>
    </w:p>
    <w:p w14:paraId="01F7CDFE" w14:textId="6988C5F8" w:rsidR="00681923" w:rsidRPr="00D36061" w:rsidRDefault="00A90ED8" w:rsidP="00FB6F8F">
      <w:r w:rsidRPr="00D36061">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rsidRPr="00D36061">
        <w:t xml:space="preserve">Analyses in the previous section represent more appropriate absolute estimates, whereas those reported here are more useful for comparisons. </w:t>
      </w:r>
    </w:p>
    <w:p w14:paraId="2A8F15E5" w14:textId="77777777" w:rsidR="00634CE2" w:rsidRDefault="00634CE2">
      <w:pPr>
        <w:spacing w:line="240" w:lineRule="auto"/>
        <w:ind w:firstLine="0"/>
        <w:jc w:val="left"/>
        <w:rPr>
          <w:b/>
          <w:bCs/>
          <w:lang w:val="en-IE"/>
        </w:rPr>
      </w:pPr>
      <w:r>
        <w:rPr>
          <w:b/>
          <w:bCs/>
          <w:lang w:val="en-IE"/>
        </w:rPr>
        <w:br w:type="page"/>
      </w:r>
    </w:p>
    <w:p w14:paraId="3E27D261" w14:textId="666E2505" w:rsidR="007B2EB5" w:rsidRPr="00D36061" w:rsidRDefault="007B2EB5" w:rsidP="00FB6F8F">
      <w:pPr>
        <w:pStyle w:val="TableFigure"/>
        <w:rPr>
          <w:lang w:val="en-IE"/>
        </w:rPr>
      </w:pPr>
      <w:r w:rsidRPr="00D36061">
        <w:rPr>
          <w:b/>
          <w:bCs/>
          <w:lang w:val="en-IE"/>
        </w:rPr>
        <w:lastRenderedPageBreak/>
        <w:t>Figure 4.</w:t>
      </w:r>
      <w:r w:rsidRPr="00D36061">
        <w:rPr>
          <w:lang w:val="en-IE"/>
        </w:rPr>
        <w:t xml:space="preserve"> Median sample size per year in IRAP studies compared to Social and Personality Psychology studies</w:t>
      </w:r>
    </w:p>
    <w:p w14:paraId="18BEA177" w14:textId="77777777" w:rsidR="007B2EB5" w:rsidRPr="00D36061" w:rsidRDefault="007B2EB5" w:rsidP="00FB6F8F">
      <w:pPr>
        <w:pStyle w:val="TableFigure"/>
        <w:rPr>
          <w:lang w:val="en-IE"/>
        </w:rPr>
      </w:pPr>
    </w:p>
    <w:p w14:paraId="64451DFB" w14:textId="77777777" w:rsidR="007B2EB5" w:rsidRPr="00D36061" w:rsidRDefault="007B2EB5" w:rsidP="00634CE2">
      <w:pPr>
        <w:ind w:firstLine="0"/>
      </w:pPr>
      <w:r w:rsidRPr="00D36061">
        <w:rPr>
          <w:noProof/>
          <w:lang w:val="en-IE"/>
        </w:rPr>
        <w:drawing>
          <wp:inline distT="0" distB="0" distL="0" distR="0" wp14:anchorId="6165AD8F" wp14:editId="06821D40">
            <wp:extent cx="4572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593150" cy="3827625"/>
                    </a:xfrm>
                    <a:prstGeom prst="rect">
                      <a:avLst/>
                    </a:prstGeom>
                  </pic:spPr>
                </pic:pic>
              </a:graphicData>
            </a:graphic>
          </wp:inline>
        </w:drawing>
      </w:r>
    </w:p>
    <w:p w14:paraId="3F1FB321" w14:textId="77777777" w:rsidR="007B2EB5" w:rsidRPr="00D36061" w:rsidRDefault="007B2EB5" w:rsidP="00FB6F8F"/>
    <w:p w14:paraId="4A31CCE5" w14:textId="3E2BF70D" w:rsidR="00022360" w:rsidRPr="00D36061" w:rsidRDefault="0013639C" w:rsidP="00FB6F8F">
      <w:pPr>
        <w:pStyle w:val="Heading3"/>
      </w:pPr>
      <w:r w:rsidRPr="00D36061">
        <w:t>Comparing median s</w:t>
      </w:r>
      <w:r w:rsidR="00022360" w:rsidRPr="00D36061">
        <w:t>ample size</w:t>
      </w:r>
      <w:r w:rsidRPr="00D36061">
        <w:t xml:space="preserve">s </w:t>
      </w:r>
    </w:p>
    <w:p w14:paraId="4A522E0D" w14:textId="5BE65620" w:rsidR="00DC4648" w:rsidRPr="00D36061" w:rsidRDefault="00D20882" w:rsidP="00FB6F8F">
      <w:r w:rsidRPr="00D36061">
        <w:t>Figure 4 illustrates the median sample sizes per study per year for IRAP studies</w:t>
      </w:r>
      <w:r w:rsidR="009E2DEF" w:rsidRPr="00D36061">
        <w:t xml:space="preserve"> (green line)</w:t>
      </w:r>
      <w:r w:rsidRPr="00D36061">
        <w:t xml:space="preserve"> compared to the Social and Psychology literature</w:t>
      </w:r>
      <w:r w:rsidR="009E2DEF" w:rsidRPr="00D36061">
        <w:t xml:space="preserve"> (blue line)</w:t>
      </w:r>
      <w:r w:rsidRPr="00D36061">
        <w:t xml:space="preserve">. </w:t>
      </w:r>
      <w:r w:rsidR="00664AF0" w:rsidRPr="00D36061">
        <w:t>A regression was fitted to the data, with median sample size as the dependent variable; and year, literature (IRAP literature vs. Social and Personality psychology literature), and their interaction as independent variables</w:t>
      </w:r>
      <w:r w:rsidR="000D3A9D" w:rsidRPr="00D36061">
        <w:t xml:space="preserve">. The estimate of the interaction effect was used to </w:t>
      </w:r>
      <w:r w:rsidR="0048072D" w:rsidRPr="00D36061">
        <w:t>test t</w:t>
      </w:r>
      <w:r w:rsidR="00297769" w:rsidRPr="00D36061">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D36061">
        <w:rPr>
          <w:i/>
          <w:iCs/>
        </w:rPr>
        <w:t>B</w:t>
      </w:r>
      <w:r w:rsidR="00297769" w:rsidRPr="00D36061">
        <w:t xml:space="preserve"> = 18.5, 95% CI [14.5, 22.5], </w:t>
      </w:r>
      <w:r w:rsidR="00297769" w:rsidRPr="00D36061">
        <w:rPr>
          <w:i/>
          <w:iCs/>
        </w:rPr>
        <w:t>p</w:t>
      </w:r>
      <w:r w:rsidR="00297769" w:rsidRPr="00D36061">
        <w:t xml:space="preserve"> &lt; .001. </w:t>
      </w:r>
    </w:p>
    <w:p w14:paraId="37992DA3" w14:textId="38FC3390" w:rsidR="004F3AA4" w:rsidRPr="00D36061" w:rsidRDefault="004F3AA4" w:rsidP="00FB6F8F">
      <w:pPr>
        <w:pStyle w:val="Heading3"/>
      </w:pPr>
      <w:r w:rsidRPr="00D36061">
        <w:lastRenderedPageBreak/>
        <w:t>Comparing statistical power</w:t>
      </w:r>
    </w:p>
    <w:p w14:paraId="648E8E03" w14:textId="4C9FC469" w:rsidR="009C59C9" w:rsidRPr="00D36061" w:rsidRDefault="00E0139E" w:rsidP="00FB6F8F">
      <w:r w:rsidRPr="00D36061">
        <w:t>The statistical power implied by each median sample size was then calculated using the same manner as previously</w:t>
      </w:r>
      <w:r w:rsidR="000F57A1" w:rsidRPr="00D36061">
        <w:t>. S</w:t>
      </w:r>
      <w:r w:rsidR="00B55D82" w:rsidRPr="00D36061">
        <w:t>ee Figure 5</w:t>
      </w:r>
      <w:r w:rsidR="000F57A1" w:rsidRPr="00D36061">
        <w:t xml:space="preserve">, in which the dotted line represents Cohen’s </w:t>
      </w:r>
      <w:r w:rsidR="000F57A1" w:rsidRPr="00D36061">
        <w:fldChar w:fldCharType="begin"/>
      </w:r>
      <w:r w:rsidR="00192C8C" w:rsidRPr="00D36061">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rsidRPr="00D36061">
        <w:fldChar w:fldCharType="separate"/>
      </w:r>
      <w:r w:rsidR="000F57A1" w:rsidRPr="00D36061">
        <w:rPr>
          <w:noProof/>
        </w:rPr>
        <w:t>(1988)</w:t>
      </w:r>
      <w:r w:rsidR="000F57A1" w:rsidRPr="00D36061">
        <w:fldChar w:fldCharType="end"/>
      </w:r>
      <w:r w:rsidR="000F57A1" w:rsidRPr="00D36061">
        <w:t xml:space="preserve"> commonly accepted guideline for a minimum of at least .80 power</w:t>
      </w:r>
      <w:r w:rsidRPr="00D36061">
        <w:t xml:space="preserve">. </w:t>
      </w:r>
      <w:r w:rsidR="001B6B60" w:rsidRPr="00D36061">
        <w:t xml:space="preserve">Power estimates were then entered into a regression as the dependent variable. The independent variables were identical the previous regression model. </w:t>
      </w:r>
      <w:r w:rsidR="00B5501E" w:rsidRPr="00D36061">
        <w:t xml:space="preserve">The </w:t>
      </w:r>
      <w:r w:rsidR="00992035" w:rsidRPr="00D36061">
        <w:t xml:space="preserve">estimate of the interaction effect was used to test the hypothesis that the change in implied statistical power </w:t>
      </w:r>
      <w:r w:rsidR="00472AEA" w:rsidRPr="00D36061">
        <w:t xml:space="preserve">to detect </w:t>
      </w:r>
      <w:r w:rsidR="001758D6" w:rsidRPr="00D36061">
        <w:t xml:space="preserve">the average published effect size </w:t>
      </w:r>
      <w:r w:rsidR="00472AEA" w:rsidRPr="00D36061">
        <w:t>(</w:t>
      </w:r>
      <w:r w:rsidR="00C655F7" w:rsidRPr="00D36061">
        <w:t xml:space="preserve">Cohen’s </w:t>
      </w:r>
      <w:r w:rsidR="00C655F7" w:rsidRPr="00D36061">
        <w:rPr>
          <w:i/>
          <w:iCs/>
        </w:rPr>
        <w:t>d</w:t>
      </w:r>
      <w:r w:rsidR="00C655F7" w:rsidRPr="00D36061">
        <w:t xml:space="preserve"> = 0.4</w:t>
      </w:r>
      <w:r w:rsidR="00D51E2D" w:rsidRPr="00D36061">
        <w:t>08</w:t>
      </w:r>
      <w:r w:rsidR="00C655F7" w:rsidRPr="00D36061">
        <w:t xml:space="preserve">, equivalent to </w:t>
      </w:r>
      <w:r w:rsidR="00472AEA" w:rsidRPr="00D36061">
        <w:t xml:space="preserve">Pearson’s </w:t>
      </w:r>
      <w:r w:rsidR="00472AEA" w:rsidRPr="00D36061">
        <w:rPr>
          <w:i/>
          <w:iCs/>
        </w:rPr>
        <w:t>r</w:t>
      </w:r>
      <w:r w:rsidR="00472AEA" w:rsidRPr="00D36061">
        <w:t xml:space="preserve"> = 0.20) </w:t>
      </w:r>
      <w:r w:rsidR="00992035" w:rsidRPr="00D36061">
        <w:t>over time was larger in Social and Personality psychology studies than IRAP studies. Results demonstrated that this difference was statistically significant, substantive in size, and in the predicted direction,</w:t>
      </w:r>
      <w:r w:rsidR="00AE0F81" w:rsidRPr="00D36061">
        <w:t xml:space="preserve"> </w:t>
      </w:r>
      <w:r w:rsidR="009C59C9" w:rsidRPr="00D36061">
        <w:rPr>
          <w:i/>
          <w:iCs/>
        </w:rPr>
        <w:t>B</w:t>
      </w:r>
      <w:r w:rsidR="009C59C9" w:rsidRPr="00D36061">
        <w:t xml:space="preserve"> = .04, 95% CI [.03, .06], </w:t>
      </w:r>
      <w:r w:rsidR="009C59C9" w:rsidRPr="00D36061">
        <w:rPr>
          <w:i/>
          <w:iCs/>
        </w:rPr>
        <w:t>p</w:t>
      </w:r>
      <w:r w:rsidR="009C59C9" w:rsidRPr="00D36061">
        <w:t xml:space="preserve"> &lt; .001. </w:t>
      </w:r>
    </w:p>
    <w:p w14:paraId="084D9080" w14:textId="77777777" w:rsidR="00634CE2" w:rsidRDefault="00634CE2">
      <w:pPr>
        <w:spacing w:line="240" w:lineRule="auto"/>
        <w:ind w:firstLine="0"/>
        <w:jc w:val="left"/>
        <w:rPr>
          <w:b/>
          <w:bCs/>
          <w:lang w:val="en-IE"/>
        </w:rPr>
      </w:pPr>
      <w:r>
        <w:rPr>
          <w:b/>
          <w:bCs/>
          <w:lang w:val="en-IE"/>
        </w:rPr>
        <w:br w:type="page"/>
      </w:r>
    </w:p>
    <w:p w14:paraId="1E217435" w14:textId="2C4904E5" w:rsidR="00EE5EF1" w:rsidRPr="00D36061" w:rsidRDefault="00EE5EF1" w:rsidP="00FB6F8F">
      <w:pPr>
        <w:pStyle w:val="TableFigure"/>
        <w:rPr>
          <w:lang w:val="en-IE"/>
        </w:rPr>
      </w:pPr>
      <w:r w:rsidRPr="00D36061">
        <w:rPr>
          <w:b/>
          <w:bCs/>
          <w:lang w:val="en-IE"/>
        </w:rPr>
        <w:lastRenderedPageBreak/>
        <w:t xml:space="preserve">Figure </w:t>
      </w:r>
      <w:r w:rsidR="00386A5C" w:rsidRPr="00D36061">
        <w:rPr>
          <w:b/>
          <w:bCs/>
          <w:lang w:val="en-IE"/>
        </w:rPr>
        <w:t>5</w:t>
      </w:r>
      <w:r w:rsidRPr="00D36061">
        <w:rPr>
          <w:b/>
          <w:bCs/>
          <w:lang w:val="en-IE"/>
        </w:rPr>
        <w:t>.</w:t>
      </w:r>
      <w:r w:rsidRPr="00D36061">
        <w:rPr>
          <w:lang w:val="en-IE"/>
        </w:rPr>
        <w:t xml:space="preserve"> </w:t>
      </w:r>
      <w:r w:rsidR="00345641" w:rsidRPr="00D36061">
        <w:rPr>
          <w:lang w:val="en-IE"/>
        </w:rPr>
        <w:t>The s</w:t>
      </w:r>
      <w:r w:rsidRPr="00D36061">
        <w:rPr>
          <w:lang w:val="en-IE"/>
        </w:rPr>
        <w:t xml:space="preserve">tatistical power </w:t>
      </w:r>
      <w:r w:rsidR="00345641" w:rsidRPr="00D36061">
        <w:rPr>
          <w:lang w:val="en-IE"/>
        </w:rPr>
        <w:t xml:space="preserve">to detect </w:t>
      </w:r>
      <w:r w:rsidR="00616B68" w:rsidRPr="00D36061">
        <w:rPr>
          <w:lang w:val="en-IE"/>
        </w:rPr>
        <w:t>the average published effect size (</w:t>
      </w:r>
      <w:r w:rsidR="00345641" w:rsidRPr="00D36061">
        <w:rPr>
          <w:lang w:val="en-IE"/>
        </w:rPr>
        <w:t xml:space="preserve">Cohen’s </w:t>
      </w:r>
      <w:r w:rsidR="00345641" w:rsidRPr="00D36061">
        <w:rPr>
          <w:i/>
          <w:iCs/>
          <w:lang w:val="en-IE"/>
        </w:rPr>
        <w:t>d</w:t>
      </w:r>
      <w:r w:rsidR="00345641" w:rsidRPr="00D36061">
        <w:rPr>
          <w:lang w:val="en-IE"/>
        </w:rPr>
        <w:t xml:space="preserve"> = 0.408 or</w:t>
      </w:r>
      <w:r w:rsidR="00616B68" w:rsidRPr="00D36061">
        <w:rPr>
          <w:lang w:val="en-IE"/>
        </w:rPr>
        <w:t xml:space="preserve"> </w:t>
      </w:r>
      <w:r w:rsidR="00345641" w:rsidRPr="00D36061">
        <w:rPr>
          <w:lang w:val="en-IE"/>
        </w:rPr>
        <w:t xml:space="preserve">Pearson’s </w:t>
      </w:r>
      <w:r w:rsidR="00345641" w:rsidRPr="00D36061">
        <w:rPr>
          <w:i/>
          <w:iCs/>
          <w:lang w:val="en-IE"/>
        </w:rPr>
        <w:t>r</w:t>
      </w:r>
      <w:r w:rsidR="00345641" w:rsidRPr="00D36061">
        <w:rPr>
          <w:lang w:val="en-IE"/>
        </w:rPr>
        <w:t xml:space="preserve"> = 0.20</w:t>
      </w:r>
      <w:r w:rsidR="00616B68" w:rsidRPr="00D36061">
        <w:rPr>
          <w:lang w:val="en-IE"/>
        </w:rPr>
        <w:t>)</w:t>
      </w:r>
      <w:r w:rsidR="00345641" w:rsidRPr="00D36061">
        <w:rPr>
          <w:lang w:val="en-IE"/>
        </w:rPr>
        <w:t xml:space="preserve"> </w:t>
      </w:r>
      <w:r w:rsidRPr="00D36061">
        <w:rPr>
          <w:lang w:val="en-IE"/>
        </w:rPr>
        <w:t>implied by median sample size per study per year in IRAP studies compared to Social and Personality Psychology studies</w:t>
      </w:r>
    </w:p>
    <w:p w14:paraId="25832046" w14:textId="77777777" w:rsidR="00EA3C9B" w:rsidRPr="00D36061" w:rsidRDefault="00EA3C9B" w:rsidP="00FB6F8F">
      <w:pPr>
        <w:pStyle w:val="TableFigure"/>
        <w:rPr>
          <w:lang w:val="en-IE"/>
        </w:rPr>
      </w:pPr>
    </w:p>
    <w:p w14:paraId="6F2EE028" w14:textId="79941164" w:rsidR="00EE5EF1" w:rsidRPr="00D36061" w:rsidRDefault="0073247A" w:rsidP="00FB6F8F">
      <w:pPr>
        <w:pStyle w:val="TableFigure"/>
        <w:rPr>
          <w:lang w:val="en-IE"/>
        </w:rPr>
      </w:pPr>
      <w:r w:rsidRPr="00D36061">
        <w:rPr>
          <w:noProof/>
          <w:lang w:val="en-IE"/>
        </w:rPr>
        <w:drawing>
          <wp:inline distT="0" distB="0" distL="0" distR="0" wp14:anchorId="406C2629" wp14:editId="24214B0D">
            <wp:extent cx="4546600" cy="3788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564246" cy="3803538"/>
                    </a:xfrm>
                    <a:prstGeom prst="rect">
                      <a:avLst/>
                    </a:prstGeom>
                  </pic:spPr>
                </pic:pic>
              </a:graphicData>
            </a:graphic>
          </wp:inline>
        </w:drawing>
      </w:r>
    </w:p>
    <w:p w14:paraId="7DE359A0" w14:textId="77777777" w:rsidR="00833FAD" w:rsidRPr="00D36061" w:rsidRDefault="00833FAD" w:rsidP="00FB6F8F"/>
    <w:p w14:paraId="47622C9E" w14:textId="5BAEFB92" w:rsidR="00BC4D53" w:rsidRPr="00D36061" w:rsidRDefault="00BC4D53" w:rsidP="00FB6F8F">
      <w:pPr>
        <w:pStyle w:val="Heading1"/>
      </w:pPr>
      <w:r w:rsidRPr="00D36061">
        <w:t>Discussion</w:t>
      </w:r>
    </w:p>
    <w:p w14:paraId="5B07CBFE" w14:textId="6D68DAD7" w:rsidR="00C904A4" w:rsidRPr="00D36061" w:rsidRDefault="00D76BDB" w:rsidP="00FB6F8F">
      <w:r w:rsidRPr="00D36061">
        <w:t>Results demonstrate</w:t>
      </w:r>
      <w:r w:rsidR="00231401" w:rsidRPr="00D36061">
        <w:t>d</w:t>
      </w:r>
      <w:r w:rsidRPr="00D36061">
        <w:t xml:space="preserve"> the sample sizes employed in IRAP literature </w:t>
      </w:r>
      <w:r w:rsidR="00231401" w:rsidRPr="00D36061">
        <w:t>have been</w:t>
      </w:r>
      <w:r w:rsidRPr="00D36061">
        <w:t xml:space="preserve"> problematically small in both absolute terms and relative to the sample sizes employed in Social and Personality psychology studies. The statistical power to detect the average effect size in published psychology research </w:t>
      </w:r>
      <w:r w:rsidR="000850C1" w:rsidRPr="00D36061">
        <w:fldChar w:fldCharType="begin"/>
      </w:r>
      <w:r w:rsidR="000850C1" w:rsidRPr="00D3606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rsidRPr="00D36061">
        <w:fldChar w:fldCharType="separate"/>
      </w:r>
      <w:r w:rsidR="000850C1" w:rsidRPr="00D36061">
        <w:rPr>
          <w:lang w:val="en-GB"/>
        </w:rPr>
        <w:t xml:space="preserve">(i.e., Cohen’s </w:t>
      </w:r>
      <w:r w:rsidR="000850C1" w:rsidRPr="00D36061">
        <w:rPr>
          <w:i/>
          <w:iCs/>
          <w:lang w:val="en-GB"/>
        </w:rPr>
        <w:t>d</w:t>
      </w:r>
      <w:r w:rsidR="000850C1" w:rsidRPr="00D36061">
        <w:rPr>
          <w:lang w:val="en-GB"/>
        </w:rPr>
        <w:t xml:space="preserve"> = 0.408, equivalent to Pearson’s </w:t>
      </w:r>
      <w:r w:rsidR="000850C1" w:rsidRPr="00D36061">
        <w:rPr>
          <w:i/>
          <w:iCs/>
          <w:lang w:val="en-GB"/>
        </w:rPr>
        <w:t>r</w:t>
      </w:r>
      <w:r w:rsidR="000850C1" w:rsidRPr="00D36061">
        <w:rPr>
          <w:lang w:val="en-GB"/>
        </w:rPr>
        <w:t xml:space="preserve"> = .20: Gignac &amp; Szodorai, 2016; Hemphill, 2003; Richard et al., 2003)</w:t>
      </w:r>
      <w:r w:rsidR="000850C1" w:rsidRPr="00D36061">
        <w:fldChar w:fldCharType="end"/>
      </w:r>
      <w:r w:rsidR="000850C1" w:rsidRPr="00D36061">
        <w:t xml:space="preserve"> </w:t>
      </w:r>
      <w:r w:rsidRPr="00D36061">
        <w:t xml:space="preserve">implied by the median sample sizes in IRAP research are also problematically low in both absolute terms and relative to that in the Social and Personality psychology literature. </w:t>
      </w:r>
      <w:r w:rsidR="00EB6E2C" w:rsidRPr="00D36061">
        <w:t xml:space="preserve">Implied statistical power was &lt; .35 in all years, where Cohen (1988) recommends a minimum power of .80. </w:t>
      </w:r>
    </w:p>
    <w:p w14:paraId="629E4402" w14:textId="461B7527" w:rsidR="002A3BB5" w:rsidRPr="00D36061" w:rsidRDefault="00D76BDB" w:rsidP="00FB6F8F">
      <w:r w:rsidRPr="00D36061">
        <w:lastRenderedPageBreak/>
        <w:t xml:space="preserve">Although the sample sizes employed in IRAP studies (and therefore implied power) are increasing detectibly over time, </w:t>
      </w:r>
      <w:r w:rsidR="00FB3D77" w:rsidRPr="00D36061">
        <w:t xml:space="preserve">the rate of this increase is too low to make meaningful progress. </w:t>
      </w:r>
      <w:r w:rsidR="00890B4B" w:rsidRPr="00D36061">
        <w:t>Results suggest that i</w:t>
      </w:r>
      <w:r w:rsidRPr="00D36061">
        <w:t xml:space="preserve">f the current rate of linear increase in median sample sizes continued it would take 58 years </w:t>
      </w:r>
      <w:r w:rsidR="001E75A0" w:rsidRPr="00D36061">
        <w:t xml:space="preserve">for just half of IRAP studies to meet </w:t>
      </w:r>
      <w:r w:rsidRPr="00D36061">
        <w:t xml:space="preserve">Cohen’s </w:t>
      </w:r>
      <w:r w:rsidRPr="00D36061">
        <w:fldChar w:fldCharType="begin"/>
      </w:r>
      <w:r w:rsidR="002A3BB5"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w:t>
      </w:r>
      <w:r w:rsidR="004C2649" w:rsidRPr="00D36061">
        <w:t xml:space="preserve">a minimum of </w:t>
      </w:r>
      <w:r w:rsidRPr="00D36061">
        <w:t xml:space="preserve">least .80 (i.e., in 2080). </w:t>
      </w:r>
    </w:p>
    <w:p w14:paraId="2A62AAF8" w14:textId="266A3734" w:rsidR="00210112" w:rsidRPr="00D36061" w:rsidRDefault="00D76BDB" w:rsidP="00FB6F8F">
      <w:r w:rsidRPr="00D36061">
        <w:t>When compared with the sample sizes employed in 3047 studies published across nine Social and Personality psychology journals</w:t>
      </w:r>
      <w:r w:rsidR="002A3BB5" w:rsidRPr="00D36061">
        <w:t xml:space="preserve"> </w:t>
      </w:r>
      <w:r w:rsidR="002A3BB5" w:rsidRPr="00D36061">
        <w:fldChar w:fldCharType="begin"/>
      </w:r>
      <w:r w:rsidR="002A3BB5" w:rsidRPr="00D36061">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rsidRPr="00D36061">
        <w:fldChar w:fldCharType="separate"/>
      </w:r>
      <w:r w:rsidR="002A3BB5" w:rsidRPr="00D36061">
        <w:rPr>
          <w:noProof/>
        </w:rPr>
        <w:t>(Fraley et al., 2022)</w:t>
      </w:r>
      <w:r w:rsidR="002A3BB5" w:rsidRPr="00D36061">
        <w:fldChar w:fldCharType="end"/>
      </w:r>
      <w:r w:rsidRPr="00D36061">
        <w:t xml:space="preserve">, </w:t>
      </w:r>
      <w:r w:rsidR="002A3BB5" w:rsidRPr="00D36061">
        <w:t xml:space="preserve">results demonstrated that </w:t>
      </w:r>
      <w:r w:rsidR="00795415" w:rsidRPr="00D36061">
        <w:t xml:space="preserve">median samples sizes (and therefore implied statistical power) increased at a much greater rate in Social and Personality psychology between 2011 and 2019 than they did in IRAP studies between 2006 and 2022. </w:t>
      </w:r>
      <w:r w:rsidR="00593FD8" w:rsidRPr="00D36061">
        <w:t>Furthermore, median sample sizes and their implied statistical power were lower in the IRAP literature in all years</w:t>
      </w:r>
      <w:r w:rsidR="00443BF7" w:rsidRPr="00D36061">
        <w:t xml:space="preserve"> </w:t>
      </w:r>
      <w:r w:rsidR="00593FD8" w:rsidRPr="00D36061">
        <w:t xml:space="preserve">than </w:t>
      </w:r>
      <w:r w:rsidR="00443BF7" w:rsidRPr="00D36061">
        <w:t>they were at the beginning of the Replication Crisis in Social and Personality psychology in 2011</w:t>
      </w:r>
      <w:r w:rsidR="002F5822" w:rsidRPr="00D36061">
        <w:t xml:space="preserve">, </w:t>
      </w:r>
      <w:r w:rsidR="00443BF7" w:rsidRPr="00D36061">
        <w:t xml:space="preserve">and </w:t>
      </w:r>
      <w:r w:rsidR="002F5822" w:rsidRPr="00D36061">
        <w:t xml:space="preserve">indeed </w:t>
      </w:r>
      <w:r w:rsidR="00443BF7" w:rsidRPr="00D36061">
        <w:t xml:space="preserve">in all subsequent years </w:t>
      </w:r>
      <w:r w:rsidR="002F5822" w:rsidRPr="00D36061">
        <w:t>(</w:t>
      </w:r>
      <w:r w:rsidR="00593FD8" w:rsidRPr="00D36061">
        <w:t xml:space="preserve">see Figures 4 and 5). </w:t>
      </w:r>
    </w:p>
    <w:p w14:paraId="5A0316C3" w14:textId="16C8D002" w:rsidR="00DA2F1A" w:rsidRPr="00D36061" w:rsidRDefault="00465296" w:rsidP="00FB6F8F">
      <w:r w:rsidRPr="00D36061">
        <w:t xml:space="preserve">The </w:t>
      </w:r>
      <w:r w:rsidR="00DA2F1A" w:rsidRPr="00D36061">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rsidRPr="00D36061">
        <w:fldChar w:fldCharType="begin"/>
      </w:r>
      <w:r w:rsidR="00BB2ECF" w:rsidRPr="00D36061">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rsidRPr="00D36061">
        <w:fldChar w:fldCharType="separate"/>
      </w:r>
      <w:r w:rsidR="00DA2F1A" w:rsidRPr="00D36061">
        <w:rPr>
          <w:noProof/>
        </w:rPr>
        <w:t>(e.g., Kavanagh, Matthyssen, et al., 2019)</w:t>
      </w:r>
      <w:r w:rsidR="00DA2F1A" w:rsidRPr="00D36061">
        <w:fldChar w:fldCharType="end"/>
      </w:r>
      <w:r w:rsidR="00DA2F1A" w:rsidRPr="00D36061">
        <w:t xml:space="preserve"> this would imply most opportunities to induce hypotheses from data are missed because there was insufficient power to generate significance results. Simulation studies such as those by Bakker and colleagues </w:t>
      </w:r>
      <w:r w:rsidR="00DA2F1A" w:rsidRPr="00D36061">
        <w:fldChar w:fldCharType="begin"/>
      </w:r>
      <w:r w:rsidR="00DA2F1A"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rsidRPr="00D36061">
        <w:fldChar w:fldCharType="separate"/>
      </w:r>
      <w:r w:rsidR="00DA2F1A" w:rsidRPr="00D36061">
        <w:rPr>
          <w:noProof/>
        </w:rPr>
        <w:t>(2012)</w:t>
      </w:r>
      <w:r w:rsidR="00DA2F1A" w:rsidRPr="00D36061">
        <w:fldChar w:fldCharType="end"/>
      </w:r>
      <w:r w:rsidR="00DA2F1A" w:rsidRPr="00D36061">
        <w:t xml:space="preserve"> and LeBel and colleagues </w:t>
      </w:r>
      <w:r w:rsidR="00DA2F1A" w:rsidRPr="00D36061">
        <w:fldChar w:fldCharType="begin"/>
      </w:r>
      <w:r w:rsidR="00DA2F1A"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rsidRPr="00D36061">
        <w:fldChar w:fldCharType="separate"/>
      </w:r>
      <w:r w:rsidR="00DA2F1A" w:rsidRPr="00D36061">
        <w:rPr>
          <w:noProof/>
        </w:rPr>
        <w:t>(2017)</w:t>
      </w:r>
      <w:r w:rsidR="00DA2F1A" w:rsidRPr="00D36061">
        <w:fldChar w:fldCharType="end"/>
      </w:r>
      <w:r w:rsidR="00DA2F1A" w:rsidRPr="00D36061">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Pr="00D36061" w:rsidRDefault="004F5A41" w:rsidP="00FB6F8F">
      <w:pPr>
        <w:pStyle w:val="Heading2"/>
      </w:pPr>
      <w:r w:rsidRPr="00D36061">
        <w:lastRenderedPageBreak/>
        <w:t xml:space="preserve">Recommendations </w:t>
      </w:r>
      <w:r w:rsidR="00C770B5" w:rsidRPr="00D36061">
        <w:t>for p</w:t>
      </w:r>
      <w:r w:rsidRPr="00D36061">
        <w:t>ower analyses and sample sizes</w:t>
      </w:r>
    </w:p>
    <w:p w14:paraId="3931CA97" w14:textId="6C2E3CCC" w:rsidR="00D82D07" w:rsidRPr="00D36061" w:rsidRDefault="004F5A41" w:rsidP="00A77A23">
      <w:r w:rsidRPr="00D36061">
        <w:t>Readers might reasonably seek concrete recommendation</w:t>
      </w:r>
      <w:r w:rsidR="000947FB" w:rsidRPr="00D36061">
        <w:t>s</w:t>
      </w:r>
      <w:r w:rsidRPr="00D36061">
        <w:t xml:space="preserve"> for sample sizes in future </w:t>
      </w:r>
      <w:r w:rsidR="000947FB" w:rsidRPr="00D36061">
        <w:t xml:space="preserve">IRAP </w:t>
      </w:r>
      <w:r w:rsidRPr="00D36061">
        <w:t xml:space="preserve">studies. Unfortunately, </w:t>
      </w:r>
      <w:r w:rsidR="00D537F0" w:rsidRPr="00D36061">
        <w:t xml:space="preserve">my answer may be </w:t>
      </w:r>
      <w:r w:rsidRPr="00D36061">
        <w:t xml:space="preserve">unsatisfying: </w:t>
      </w:r>
      <w:r w:rsidR="002D5256" w:rsidRPr="00D36061">
        <w:t xml:space="preserve">(1) </w:t>
      </w:r>
      <w:r w:rsidRPr="00D36061">
        <w:t xml:space="preserve">it depends, </w:t>
      </w:r>
      <w:r w:rsidR="002D5256" w:rsidRPr="00D36061">
        <w:t xml:space="preserve">and (2) </w:t>
      </w:r>
      <w:r w:rsidR="0006248A" w:rsidRPr="00D36061">
        <w:t xml:space="preserve">it should </w:t>
      </w:r>
      <w:r w:rsidR="005914C0" w:rsidRPr="00D36061">
        <w:t xml:space="preserve">probably </w:t>
      </w:r>
      <w:r w:rsidR="005F3CA5" w:rsidRPr="00D36061">
        <w:t xml:space="preserve">be </w:t>
      </w:r>
      <w:r w:rsidR="00F539F1" w:rsidRPr="00D36061">
        <w:t xml:space="preserve">much </w:t>
      </w:r>
      <w:r w:rsidR="00CD2CAA" w:rsidRPr="00D36061">
        <w:t xml:space="preserve">larger </w:t>
      </w:r>
      <w:r w:rsidRPr="00D36061">
        <w:t>than you thin</w:t>
      </w:r>
      <w:r w:rsidR="00D018B7" w:rsidRPr="00D36061">
        <w:t>k</w:t>
      </w:r>
      <w:ins w:id="124" w:author="Ian Hussey" w:date="2023-06-16T15:53:00Z">
        <w:r w:rsidR="00BD4001">
          <w:t>.</w:t>
        </w:r>
      </w:ins>
      <w:ins w:id="125" w:author="Ian Hussey" w:date="2023-06-16T15:47:00Z">
        <w:r w:rsidR="00AA35BB">
          <w:t xml:space="preserve"> </w:t>
        </w:r>
      </w:ins>
      <w:del w:id="126" w:author="Ian Hussey" w:date="2023-06-16T15:53:00Z">
        <w:r w:rsidR="00AA35BB" w:rsidDel="00BD4001">
          <w:fldChar w:fldCharType="begin"/>
        </w:r>
        <w:r w:rsidR="00AA35BB" w:rsidDel="00BD4001">
          <w:delInstrText xml:space="preserve"> ADDIN ZOTERO_ITEM CSL_CITATION {"citationID":"rDdvd7rW","properties":{"formattedCitation":"(Bakker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delInstrText>
        </w:r>
        <w:r w:rsidR="00AA35BB" w:rsidDel="00BD4001">
          <w:fldChar w:fldCharType="separate"/>
        </w:r>
        <w:r w:rsidR="00AA35BB" w:rsidDel="00BD4001">
          <w:rPr>
            <w:noProof/>
          </w:rPr>
          <w:delText>(Bakker et al., 2016)</w:delText>
        </w:r>
        <w:r w:rsidR="00AA35BB" w:rsidDel="00BD4001">
          <w:fldChar w:fldCharType="end"/>
        </w:r>
        <w:r w:rsidR="00D018B7" w:rsidRPr="00D36061" w:rsidDel="00BD4001">
          <w:delText xml:space="preserve">. </w:delText>
        </w:r>
      </w:del>
      <w:r w:rsidR="007A3974" w:rsidRPr="00D36061">
        <w:t xml:space="preserve">This </w:t>
      </w:r>
      <w:r w:rsidR="00FD41C7" w:rsidRPr="00D36061">
        <w:t>position is drawn from a few sources. First, t</w:t>
      </w:r>
      <w:r w:rsidR="002D5256" w:rsidRPr="00D36061">
        <w:t xml:space="preserve">he authors of the seminal article “False Positive Psychology” </w:t>
      </w:r>
      <w:r w:rsidR="00C823A6" w:rsidRPr="00D36061">
        <w:t xml:space="preserve">paper </w:t>
      </w:r>
      <w:r w:rsidR="002D5256" w:rsidRPr="00D36061">
        <w:fldChar w:fldCharType="begin"/>
      </w:r>
      <w:r w:rsidR="002D5256" w:rsidRPr="00D36061">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rsidRPr="00D36061">
        <w:fldChar w:fldCharType="separate"/>
      </w:r>
      <w:r w:rsidR="002D5256" w:rsidRPr="00D36061">
        <w:rPr>
          <w:noProof/>
        </w:rPr>
        <w:t>(2011)</w:t>
      </w:r>
      <w:r w:rsidR="002D5256" w:rsidRPr="00D36061">
        <w:fldChar w:fldCharType="end"/>
      </w:r>
      <w:r w:rsidR="002D5256" w:rsidRPr="00D36061">
        <w:t xml:space="preserve"> have since stated that one of their biggest regrets in that paper was to specify a minimum sample size</w:t>
      </w:r>
      <w:r w:rsidR="00300EE4" w:rsidRPr="00D36061">
        <w:t>,</w:t>
      </w:r>
      <w:r w:rsidR="002D5256" w:rsidRPr="00D36061">
        <w:t xml:space="preserve"> due to </w:t>
      </w:r>
      <w:r w:rsidR="00300EE4" w:rsidRPr="00D36061">
        <w:t xml:space="preserve">the subsequent </w:t>
      </w:r>
      <w:r w:rsidR="002D5256" w:rsidRPr="00D36061">
        <w:t xml:space="preserve">misuse of that recommendation </w:t>
      </w:r>
      <w:r w:rsidR="002D5256" w:rsidRPr="00D36061">
        <w:fldChar w:fldCharType="begin"/>
      </w:r>
      <w:r w:rsidR="002D5256" w:rsidRPr="00D36061">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rsidRPr="00D36061">
        <w:fldChar w:fldCharType="separate"/>
      </w:r>
      <w:r w:rsidR="002D5256" w:rsidRPr="00D36061">
        <w:rPr>
          <w:noProof/>
        </w:rPr>
        <w:t>(Simmons et al., 2018)</w:t>
      </w:r>
      <w:r w:rsidR="002D5256" w:rsidRPr="00D36061">
        <w:fldChar w:fldCharType="end"/>
      </w:r>
      <w:r w:rsidR="002D5256" w:rsidRPr="00D36061">
        <w:t>.</w:t>
      </w:r>
      <w:del w:id="127" w:author="Ian Hussey" w:date="2023-06-16T15:52:00Z">
        <w:r w:rsidR="002D5256" w:rsidRPr="00D36061" w:rsidDel="00A77A23">
          <w:delText xml:space="preserve"> </w:delText>
        </w:r>
        <w:r w:rsidR="00326F9C" w:rsidDel="00A77A23">
          <w:fldChar w:fldCharType="begin"/>
        </w:r>
        <w:r w:rsidR="00326F9C" w:rsidDel="00A77A23">
          <w:delInstrText xml:space="preserve"> ADDIN ZOTERO_ITEM CSL_CITATION {"citationID":"vCEH7ihs","properties":{"formattedCitation":"(Rohrer,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delInstrText>
        </w:r>
        <w:r w:rsidR="00326F9C" w:rsidDel="00A77A23">
          <w:fldChar w:fldCharType="separate"/>
        </w:r>
        <w:r w:rsidR="00326F9C" w:rsidDel="00A77A23">
          <w:rPr>
            <w:noProof/>
          </w:rPr>
          <w:delText>(Rohrer, 2023)</w:delText>
        </w:r>
        <w:r w:rsidR="00326F9C" w:rsidDel="00A77A23">
          <w:fldChar w:fldCharType="end"/>
        </w:r>
      </w:del>
      <w:ins w:id="128" w:author="Ian Hussey" w:date="2023-06-16T15:49:00Z">
        <w:r w:rsidR="00326F9C">
          <w:t xml:space="preserve"> </w:t>
        </w:r>
      </w:ins>
      <w:r w:rsidR="008E5CEB" w:rsidRPr="00D36061">
        <w:t xml:space="preserve">It’s worth noting that similar misuses of sample size recommendations are already visible within the IRAP literature: Vahey and colleagues </w:t>
      </w:r>
      <w:r w:rsidR="008E5CEB" w:rsidRPr="00D36061">
        <w:fldChar w:fldCharType="begin"/>
      </w:r>
      <w:r w:rsidR="008E5CEB" w:rsidRPr="00D36061">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rsidRPr="00D36061">
        <w:fldChar w:fldCharType="separate"/>
      </w:r>
      <w:r w:rsidR="008E5CEB" w:rsidRPr="00D36061">
        <w:rPr>
          <w:noProof/>
        </w:rPr>
        <w:t>(2015)</w:t>
      </w:r>
      <w:r w:rsidR="008E5CEB" w:rsidRPr="00D36061">
        <w:fldChar w:fldCharType="end"/>
      </w:r>
      <w:r w:rsidR="008E5CEB" w:rsidRPr="00D36061">
        <w:t xml:space="preserve"> reported an analysis of the IRAP’s clinical criterion validity and the results of multiple power analyses based on their effect size estimate. </w:t>
      </w:r>
      <w:r w:rsidR="00300EE4" w:rsidRPr="00D36061">
        <w:t>C</w:t>
      </w:r>
      <w:r w:rsidR="008E5CEB" w:rsidRPr="00D36061">
        <w:t xml:space="preserve">itations of Vahey et al. (2015) often </w:t>
      </w:r>
      <w:r w:rsidR="003027B4" w:rsidRPr="00D36061">
        <w:t>inappropriate</w:t>
      </w:r>
      <w:r w:rsidR="00300EE4" w:rsidRPr="00D36061">
        <w:t>ly</w:t>
      </w:r>
      <w:r w:rsidR="009A7AA0" w:rsidRPr="00D36061">
        <w:t xml:space="preserve"> or inaccurate</w:t>
      </w:r>
      <w:r w:rsidR="00300EE4" w:rsidRPr="00D36061">
        <w:t>ly cite these recommendations</w:t>
      </w:r>
      <w:r w:rsidR="009A7AA0" w:rsidRPr="00D36061">
        <w:t xml:space="preserve">. For example, many papers make reference to the sample size recommendation </w:t>
      </w:r>
      <w:r w:rsidR="003027B4" w:rsidRPr="00D36061">
        <w:t xml:space="preserve">reported in </w:t>
      </w:r>
      <w:r w:rsidR="005E59CA" w:rsidRPr="00D36061">
        <w:t xml:space="preserve">Vahey et al.’s (2015) </w:t>
      </w:r>
      <w:r w:rsidR="002A1F79" w:rsidRPr="00D36061">
        <w:t xml:space="preserve">abstract </w:t>
      </w:r>
      <w:r w:rsidR="003027B4" w:rsidRPr="00D36061">
        <w:t xml:space="preserve">(i.e., </w:t>
      </w:r>
      <w:r w:rsidR="00933C3A" w:rsidRPr="00D36061">
        <w:t>“</w:t>
      </w:r>
      <w:r w:rsidR="003027B4" w:rsidRPr="00D36061">
        <w:rPr>
          <w:i/>
          <w:iCs/>
        </w:rPr>
        <w:t>N</w:t>
      </w:r>
      <w:r w:rsidR="003027B4" w:rsidRPr="00D36061">
        <w:t xml:space="preserve"> </w:t>
      </w:r>
      <w:r w:rsidR="002A1F79" w:rsidRPr="00D36061">
        <w:t>= 29 to</w:t>
      </w:r>
      <w:r w:rsidR="003027B4" w:rsidRPr="00D36061">
        <w:t xml:space="preserve"> 37</w:t>
      </w:r>
      <w:r w:rsidR="00933C3A" w:rsidRPr="00D36061">
        <w:t>”</w:t>
      </w:r>
      <w:r w:rsidR="003027B4" w:rsidRPr="00D36061">
        <w:t>) even when the authors are employing a completely different analys</w:t>
      </w:r>
      <w:r w:rsidR="008F6073" w:rsidRPr="00D36061">
        <w:t>e</w:t>
      </w:r>
      <w:r w:rsidR="003027B4" w:rsidRPr="00D36061">
        <w:t xml:space="preserve">s (e.g., other than a one-tailed Pearson’s </w:t>
      </w:r>
      <w:r w:rsidR="003027B4" w:rsidRPr="00D36061">
        <w:rPr>
          <w:i/>
          <w:iCs/>
        </w:rPr>
        <w:t>r</w:t>
      </w:r>
      <w:r w:rsidR="003027B4" w:rsidRPr="00D36061">
        <w:t xml:space="preserve"> correlation with </w:t>
      </w:r>
      <m:oMath>
        <m:r>
          <w:rPr>
            <w:rFonts w:ascii="Cambria Math" w:hAnsi="Cambria Math"/>
          </w:rPr>
          <m:t>α</m:t>
        </m:r>
      </m:oMath>
      <w:r w:rsidR="003027B4" w:rsidRPr="00D36061">
        <w:t xml:space="preserve">-level = .05) and/or are </w:t>
      </w:r>
      <w:r w:rsidR="005D0800" w:rsidRPr="00D36061">
        <w:t xml:space="preserve">conducting research outside of the clinical domain </w:t>
      </w:r>
      <w:r w:rsidR="009A7AA0" w:rsidRPr="00D36061">
        <w:t>to which</w:t>
      </w:r>
      <w:r w:rsidR="005D0800" w:rsidRPr="00D36061">
        <w:t xml:space="preserve"> Vahey et al. (2015) limited the scope of their meta-analysis</w:t>
      </w:r>
      <w:r w:rsidR="000E12C4" w:rsidRPr="00D36061">
        <w:t xml:space="preserve"> </w:t>
      </w:r>
      <w:r w:rsidR="005D0800" w:rsidRPr="00D36061">
        <w:fldChar w:fldCharType="begin"/>
      </w:r>
      <w:r w:rsidR="00BB2ECF" w:rsidRPr="00D3606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rsidRPr="00D36061">
        <w:fldChar w:fldCharType="separate"/>
      </w:r>
      <w:r w:rsidR="00214E01" w:rsidRPr="00D36061">
        <w:rPr>
          <w:noProof/>
        </w:rPr>
        <w:t>(e.g., Farrell et al., 2015; Kavanagh et al., 2016; Kavanagh, Roelandt, et al., 2019; Leech &amp; Barnes-Holmes, 2020; Maloney &amp; Barnes-Holmes, 2016)</w:t>
      </w:r>
      <w:r w:rsidR="005D0800" w:rsidRPr="00D36061">
        <w:fldChar w:fldCharType="end"/>
      </w:r>
      <w:r w:rsidR="005D0800" w:rsidRPr="00D36061">
        <w:t xml:space="preserve">. </w:t>
      </w:r>
    </w:p>
    <w:p w14:paraId="471CC6A1" w14:textId="7D9DAF84" w:rsidR="006F69B2" w:rsidRPr="00D36061" w:rsidRDefault="006F69B2" w:rsidP="00FB6F8F">
      <w:r w:rsidRPr="00D36061">
        <w:t xml:space="preserve">Second, research has demonstrated </w:t>
      </w:r>
      <w:r w:rsidR="005B0C1E" w:rsidRPr="00D36061">
        <w:t xml:space="preserve">that </w:t>
      </w:r>
      <w:r w:rsidRPr="00D36061">
        <w:t xml:space="preserve">researchers’ intuitions about the relationship between statistical power and sample size are </w:t>
      </w:r>
      <w:r w:rsidR="00BC4547" w:rsidRPr="00D36061">
        <w:t>inaccurate</w:t>
      </w:r>
      <w:r w:rsidRPr="00D36061">
        <w:t xml:space="preserve"> and </w:t>
      </w:r>
      <w:r w:rsidR="00BC4547" w:rsidRPr="00D36061">
        <w:t xml:space="preserve">tend to </w:t>
      </w:r>
      <w:r w:rsidRPr="00D36061">
        <w:t xml:space="preserve">greatly over-estimate power </w:t>
      </w:r>
      <w:r w:rsidRPr="00D36061">
        <w:fldChar w:fldCharType="begin"/>
      </w:r>
      <w:r w:rsidR="00BB2ECF" w:rsidRPr="00D36061">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00BC4547" w:rsidRPr="00D36061">
        <w:rPr>
          <w:noProof/>
        </w:rPr>
        <w:t>(Bakker et al., 2016)</w:t>
      </w:r>
      <w:r w:rsidRPr="00D36061">
        <w:fldChar w:fldCharType="end"/>
      </w:r>
      <w:r w:rsidR="00BC4547" w:rsidRPr="00D36061">
        <w:t xml:space="preserve">. Deeper engagement with sample size choices and their power implications is therefore warranted. </w:t>
      </w:r>
    </w:p>
    <w:p w14:paraId="6B5132B1" w14:textId="45C5F87E" w:rsidR="00BD4001" w:rsidRPr="00D36061" w:rsidDel="00BD4001" w:rsidRDefault="00A7054C" w:rsidP="00BD4001">
      <w:pPr>
        <w:rPr>
          <w:del w:id="129" w:author="Ian Hussey" w:date="2023-06-16T15:54:00Z"/>
        </w:rPr>
      </w:pPr>
      <w:r w:rsidRPr="00D36061">
        <w:t>In light of th</w:t>
      </w:r>
      <w:r w:rsidR="00BC4547" w:rsidRPr="00D36061">
        <w:t>e above</w:t>
      </w:r>
      <w:r w:rsidRPr="00D36061">
        <w:t xml:space="preserve">, </w:t>
      </w:r>
      <w:ins w:id="130" w:author="Ian Hussey" w:date="2023-06-16T15:53:00Z">
        <w:r w:rsidR="00BD4001">
          <w:t>I am reluc</w:t>
        </w:r>
      </w:ins>
      <w:ins w:id="131" w:author="Ian Hussey" w:date="2023-06-16T15:54:00Z">
        <w:r w:rsidR="00BD4001">
          <w:t xml:space="preserve">tant to </w:t>
        </w:r>
      </w:ins>
      <w:del w:id="132" w:author="Ian Hussey" w:date="2023-06-16T15:54:00Z">
        <w:r w:rsidRPr="00D36061" w:rsidDel="00BD4001">
          <w:delText xml:space="preserve">it seems important to not </w:delText>
        </w:r>
      </w:del>
      <w:r w:rsidRPr="00D36061">
        <w:t xml:space="preserve">provide sample size recommendations that risk being cited or followed unthinkingly, absent of context or specifics. Instead, I encourage readers to think more deeply about their </w:t>
      </w:r>
      <w:r w:rsidR="00AE17F5" w:rsidRPr="00D36061">
        <w:t>inference method</w:t>
      </w:r>
      <w:r w:rsidR="006859B2" w:rsidRPr="00D36061">
        <w:t xml:space="preserve">, engage with the concept and </w:t>
      </w:r>
      <w:r w:rsidR="006859B2" w:rsidRPr="00D36061">
        <w:lastRenderedPageBreak/>
        <w:t xml:space="preserve">calculation of </w:t>
      </w:r>
      <w:r w:rsidR="00E43C39" w:rsidRPr="00D36061">
        <w:t xml:space="preserve">statistical </w:t>
      </w:r>
      <w:r w:rsidR="006859B2" w:rsidRPr="00D36061">
        <w:t xml:space="preserve">power, </w:t>
      </w:r>
      <w:r w:rsidR="00AE17F5" w:rsidRPr="00D36061">
        <w:t>and plan their studies accordingly.</w:t>
      </w:r>
      <w:r w:rsidR="00343A79" w:rsidRPr="00D36061">
        <w:t xml:space="preserve"> </w:t>
      </w:r>
      <w:r w:rsidR="005B0C1E" w:rsidRPr="00D36061">
        <w:t xml:space="preserve">In general, power analyses should be conducted and reported in a reproducible manner, for example </w:t>
      </w:r>
      <w:r w:rsidR="002A7097" w:rsidRPr="00D36061">
        <w:t xml:space="preserve">for example using the pwr R package </w:t>
      </w:r>
      <w:r w:rsidR="002A7097" w:rsidRPr="00D36061">
        <w:fldChar w:fldCharType="begin"/>
      </w:r>
      <w:r w:rsidR="002A7097" w:rsidRPr="00D36061">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rsidRPr="00D36061">
        <w:fldChar w:fldCharType="separate"/>
      </w:r>
      <w:r w:rsidR="002A7097" w:rsidRPr="00D36061">
        <w:rPr>
          <w:noProof/>
        </w:rPr>
        <w:t>(Champely, 2016)</w:t>
      </w:r>
      <w:r w:rsidR="002A7097" w:rsidRPr="00D36061">
        <w:fldChar w:fldCharType="end"/>
      </w:r>
      <w:r w:rsidR="002A7097" w:rsidRPr="00D36061">
        <w:t xml:space="preserve"> or Superpower </w:t>
      </w:r>
      <w:r w:rsidR="002A7097" w:rsidRPr="00D36061">
        <w:fldChar w:fldCharType="begin"/>
      </w:r>
      <w:r w:rsidR="002A7097" w:rsidRPr="00D36061">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rsidRPr="00D36061">
        <w:fldChar w:fldCharType="separate"/>
      </w:r>
      <w:r w:rsidR="002A7097" w:rsidRPr="00D36061">
        <w:rPr>
          <w:noProof/>
        </w:rPr>
        <w:t>(Caldwell et al., 2022)</w:t>
      </w:r>
      <w:r w:rsidR="002A7097" w:rsidRPr="00D36061">
        <w:fldChar w:fldCharType="end"/>
      </w:r>
      <w:r w:rsidR="002A7097" w:rsidRPr="00D36061">
        <w:t xml:space="preserve">. </w:t>
      </w:r>
      <w:r w:rsidR="00E853B5" w:rsidRPr="00D36061">
        <w:t xml:space="preserve">For a beginner introduction to statistical power using interactive visualizations, see Magnusson </w:t>
      </w:r>
      <w:r w:rsidR="00E853B5" w:rsidRPr="00D36061">
        <w:fldChar w:fldCharType="begin"/>
      </w:r>
      <w:r w:rsidR="00192C8C" w:rsidRPr="00D36061">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D36061">
        <w:fldChar w:fldCharType="separate"/>
      </w:r>
      <w:r w:rsidR="00E853B5" w:rsidRPr="00D36061">
        <w:rPr>
          <w:noProof/>
        </w:rPr>
        <w:t>(2023)</w:t>
      </w:r>
      <w:r w:rsidR="00E853B5" w:rsidRPr="00D36061">
        <w:fldChar w:fldCharType="end"/>
      </w:r>
      <w:r w:rsidR="00E853B5" w:rsidRPr="00D36061">
        <w:t>. For a seminal book-length treatment see Cohen</w:t>
      </w:r>
      <w:r w:rsidR="00812E0A" w:rsidRPr="00D36061">
        <w:t xml:space="preserve"> </w:t>
      </w:r>
      <w:r w:rsidR="00812E0A" w:rsidRPr="00D36061">
        <w:fldChar w:fldCharType="begin"/>
      </w:r>
      <w:r w:rsidR="00812E0A" w:rsidRPr="00D36061">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rsidRPr="00D36061">
        <w:fldChar w:fldCharType="separate"/>
      </w:r>
      <w:r w:rsidR="00812E0A" w:rsidRPr="00D36061">
        <w:rPr>
          <w:noProof/>
        </w:rPr>
        <w:t>(1988)</w:t>
      </w:r>
      <w:r w:rsidR="00812E0A" w:rsidRPr="00D36061">
        <w:fldChar w:fldCharType="end"/>
      </w:r>
      <w:r w:rsidR="00E853B5" w:rsidRPr="00D36061">
        <w:t xml:space="preserve">. </w:t>
      </w:r>
      <w:ins w:id="133" w:author="Ian Hussey" w:date="2023-06-16T15:54:00Z">
        <w:r w:rsidR="00BD4001">
          <w:t xml:space="preserve">It is also worth considering that </w:t>
        </w:r>
      </w:ins>
    </w:p>
    <w:p w14:paraId="1BC12E1C" w14:textId="3A9D3724" w:rsidR="0071335F" w:rsidRPr="00D36061" w:rsidRDefault="00BD4001" w:rsidP="00BD4001">
      <w:ins w:id="134" w:author="Ian Hussey" w:date="2023-06-16T15:54:00Z">
        <w:r>
          <w:t>t</w:t>
        </w:r>
      </w:ins>
      <w:del w:id="135" w:author="Ian Hussey" w:date="2023-06-16T15:54:00Z">
        <w:r w:rsidR="0071335F" w:rsidRPr="00D36061" w:rsidDel="00BD4001">
          <w:delText>T</w:delText>
        </w:r>
      </w:del>
      <w:r w:rsidR="0071335F" w:rsidRPr="00D36061">
        <w:t xml:space="preserve">ests of interaction effects are often reported in the IRAP literature, typically via the interaction term in multiway ANOVAs. Determining statical power for interaction terms is more complex than implied by some power analysis software such as G*Power </w:t>
      </w:r>
      <w:r w:rsidR="0071335F" w:rsidRPr="00D36061">
        <w:fldChar w:fldCharType="begin"/>
      </w:r>
      <w:r w:rsidR="00BB2ECF" w:rsidRPr="00D36061">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71335F" w:rsidRPr="00D36061">
        <w:fldChar w:fldCharType="separate"/>
      </w:r>
      <w:r w:rsidR="0071335F" w:rsidRPr="00D36061">
        <w:rPr>
          <w:noProof/>
        </w:rPr>
        <w:t>(Faul et al., 2007)</w:t>
      </w:r>
      <w:r w:rsidR="0071335F" w:rsidRPr="00D36061">
        <w:fldChar w:fldCharType="end"/>
      </w:r>
      <w:r w:rsidR="0071335F" w:rsidRPr="00D36061">
        <w:t xml:space="preserve">, and I recommend that researchers should base power analyses on specific forms of expected or plausible interactions (e.g., reversed, fully attenuated, partially attenuated) </w:t>
      </w:r>
      <w:r w:rsidR="002A7097" w:rsidRPr="00D36061">
        <w:t xml:space="preserve">and their post hoc tests </w:t>
      </w:r>
      <w:r w:rsidR="0071335F" w:rsidRPr="00D36061">
        <w:t xml:space="preserve">rather than the interaction term in an ANOVA alone </w:t>
      </w:r>
      <w:r w:rsidR="0071335F" w:rsidRPr="00D36061">
        <w:fldChar w:fldCharType="begin"/>
      </w:r>
      <w:r w:rsidR="002A7097" w:rsidRPr="00D36061">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0071335F" w:rsidRPr="00D36061">
        <w:fldChar w:fldCharType="separate"/>
      </w:r>
      <w:r w:rsidR="002A7097" w:rsidRPr="00D36061">
        <w:rPr>
          <w:noProof/>
        </w:rPr>
        <w:t>(see Caldwell et al., 2022; Sommet et al., 2022)</w:t>
      </w:r>
      <w:r w:rsidR="0071335F" w:rsidRPr="00D36061">
        <w:fldChar w:fldCharType="end"/>
      </w:r>
      <w:r w:rsidR="0071335F" w:rsidRPr="00D36061">
        <w:t xml:space="preserve">. </w:t>
      </w:r>
    </w:p>
    <w:p w14:paraId="73A4FE6A" w14:textId="30A431E9" w:rsidR="0071335F" w:rsidRPr="00D36061" w:rsidRDefault="00AC2425" w:rsidP="00FB6F8F">
      <w:ins w:id="136" w:author="Ian Hussey" w:date="2023-06-16T15:54:00Z">
        <w:r>
          <w:t>Separately, s</w:t>
        </w:r>
      </w:ins>
      <w:del w:id="137" w:author="Ian Hussey" w:date="2023-06-16T15:54:00Z">
        <w:r w:rsidR="0071335F" w:rsidRPr="00D36061" w:rsidDel="00AC2425">
          <w:delText>S</w:delText>
        </w:r>
      </w:del>
      <w:r w:rsidR="0071335F" w:rsidRPr="00D36061">
        <w:t xml:space="preserve">ample size determination also involves additional considerations beyond power analysis, such as availability of resources and desired precision </w:t>
      </w:r>
      <w:r w:rsidR="0071335F" w:rsidRPr="00D36061">
        <w:fldChar w:fldCharType="begin"/>
      </w:r>
      <w:r w:rsidR="0071335F"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71335F" w:rsidRPr="00D36061">
        <w:fldChar w:fldCharType="separate"/>
      </w:r>
      <w:r w:rsidR="0071335F" w:rsidRPr="00D36061">
        <w:rPr>
          <w:noProof/>
        </w:rPr>
        <w:t>(Lakens, 2022)</w:t>
      </w:r>
      <w:r w:rsidR="0071335F" w:rsidRPr="00D36061">
        <w:fldChar w:fldCharType="end"/>
      </w:r>
      <w:r w:rsidR="0071335F" w:rsidRPr="00D36061">
        <w:t xml:space="preserve">. Researchers should consider that sample sizes employed in power analyses do not have to be based on as-yet unknown estimates of the effect size they are studying, but can instead be based on the researchers’ Smallest Effect Size of Interest </w:t>
      </w:r>
      <w:r w:rsidR="0071335F" w:rsidRPr="00D36061">
        <w:fldChar w:fldCharType="begin"/>
      </w:r>
      <w:r w:rsidR="00BB2ECF" w:rsidRPr="00D36061">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71335F" w:rsidRPr="00D36061">
        <w:fldChar w:fldCharType="separate"/>
      </w:r>
      <w:r w:rsidR="0071335F" w:rsidRPr="00D36061">
        <w:rPr>
          <w:noProof/>
        </w:rPr>
        <w:t>(SESOI: Lakens, Scheel, et al., 2018)</w:t>
      </w:r>
      <w:r w:rsidR="0071335F" w:rsidRPr="00D36061">
        <w:fldChar w:fldCharType="end"/>
      </w:r>
      <w:r w:rsidR="0071335F" w:rsidRPr="00D36061">
        <w:t xml:space="preserve">. </w:t>
      </w:r>
      <w:r w:rsidR="005B78C0" w:rsidRPr="00D36061">
        <w:t xml:space="preserve">Previous work </w:t>
      </w:r>
      <w:r w:rsidR="0071335F" w:rsidRPr="00D36061">
        <w:t>ha</w:t>
      </w:r>
      <w:r w:rsidR="005B78C0" w:rsidRPr="00D36061">
        <w:t>s</w:t>
      </w:r>
      <w:r w:rsidR="0071335F" w:rsidRPr="00D36061">
        <w:t xml:space="preserve"> also pointed out ways in which standard power analyses may still under</w:t>
      </w:r>
      <w:r w:rsidR="00C90B73" w:rsidRPr="00D36061">
        <w:t>-</w:t>
      </w:r>
      <w:r w:rsidR="0071335F" w:rsidRPr="00D36061">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0071335F" w:rsidRPr="00D36061">
        <w:rPr>
          <w:lang w:val="en-GB"/>
        </w:rPr>
        <w:t>Böckenholt</w:t>
      </w:r>
      <w:proofErr w:type="spellEnd"/>
      <w:r w:rsidR="0071335F" w:rsidRPr="00D36061">
        <w:t xml:space="preserve"> </w:t>
      </w:r>
      <w:r w:rsidR="0071335F" w:rsidRPr="00D36061">
        <w:fldChar w:fldCharType="begin"/>
      </w:r>
      <w:r w:rsidR="0071335F"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0071335F" w:rsidRPr="00D36061">
        <w:fldChar w:fldCharType="separate"/>
      </w:r>
      <w:r w:rsidR="0071335F" w:rsidRPr="00D36061">
        <w:rPr>
          <w:lang w:val="en-GB"/>
        </w:rPr>
        <w:t>(2014)</w:t>
      </w:r>
      <w:r w:rsidR="0071335F" w:rsidRPr="00D36061">
        <w:fldChar w:fldCharType="end"/>
      </w:r>
      <w:r w:rsidR="0071335F" w:rsidRPr="00D36061">
        <w:t xml:space="preserve">. </w:t>
      </w:r>
    </w:p>
    <w:p w14:paraId="77A027F7" w14:textId="23D3D413" w:rsidR="00B547C1" w:rsidRPr="00D36061" w:rsidRDefault="00EC502E" w:rsidP="00FB6F8F">
      <w:r w:rsidRPr="00D36061">
        <w:t xml:space="preserve">Of course, power is not the only factor that influences the quality of inferences when using NHST. </w:t>
      </w:r>
      <w:r w:rsidR="00B547C1" w:rsidRPr="00D36061">
        <w:t xml:space="preserve">Exploratory multiway ANOVAs are commonly reported in IRAP publications, and yet </w:t>
      </w:r>
      <w:r w:rsidR="00BE2C55" w:rsidRPr="00D36061">
        <w:t xml:space="preserve">corrections for multiple testing (i.e., to control the family-wise error rate) are rarely applied. </w:t>
      </w:r>
      <w:r w:rsidR="003D007C" w:rsidRPr="00D36061">
        <w:t xml:space="preserve">Cramer and colleagues </w:t>
      </w:r>
      <w:r w:rsidR="003D007C" w:rsidRPr="00D36061">
        <w:fldChar w:fldCharType="begin"/>
      </w:r>
      <w:r w:rsidR="003D007C" w:rsidRPr="00D36061">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rsidRPr="00D36061">
        <w:fldChar w:fldCharType="separate"/>
      </w:r>
      <w:r w:rsidR="003D007C" w:rsidRPr="00D36061">
        <w:rPr>
          <w:noProof/>
        </w:rPr>
        <w:t>(2016)</w:t>
      </w:r>
      <w:r w:rsidR="003D007C" w:rsidRPr="00D36061">
        <w:fldChar w:fldCharType="end"/>
      </w:r>
      <w:r w:rsidR="003D007C" w:rsidRPr="00D36061">
        <w:t xml:space="preserve"> demonstrated that this factor alone gives rise to false </w:t>
      </w:r>
      <w:r w:rsidR="003D007C" w:rsidRPr="00D36061">
        <w:lastRenderedPageBreak/>
        <w:t xml:space="preserve">positive rates that are greatly inflated beyond the 5% implied by an </w:t>
      </w:r>
      <w:r w:rsidR="00901A1E" w:rsidRPr="00901A1E">
        <w:t>α</w:t>
      </w:r>
      <w:r w:rsidR="003D007C" w:rsidRPr="00D36061">
        <w:t>-level of 0.05</w:t>
      </w:r>
      <w:r w:rsidR="00E658F1" w:rsidRPr="00D3606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6A0D9465" w:rsidR="004F5A41" w:rsidRDefault="000056DF" w:rsidP="00FB6F8F">
      <w:pPr>
        <w:rPr>
          <w:ins w:id="138" w:author="Ian Hussey" w:date="2023-06-16T15:54:00Z"/>
        </w:rPr>
      </w:pPr>
      <w:r w:rsidRPr="00D36061">
        <w:t>Many other factors influence the replicability of findings, providing many opportunities for researchers to improve the strength of evidence provided by their studies</w:t>
      </w:r>
      <w:r w:rsidR="00E14AF4" w:rsidRPr="00D36061">
        <w:t xml:space="preserve"> </w:t>
      </w:r>
      <w:r w:rsidR="00E14AF4" w:rsidRPr="00D36061">
        <w:fldChar w:fldCharType="begin"/>
      </w:r>
      <w:r w:rsidR="00E14AF4" w:rsidRPr="00D36061">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rsidRPr="00D36061">
        <w:fldChar w:fldCharType="separate"/>
      </w:r>
      <w:r w:rsidR="00E14AF4" w:rsidRPr="00D36061">
        <w:rPr>
          <w:noProof/>
        </w:rPr>
        <w:t>(Nosek et al., 2018)</w:t>
      </w:r>
      <w:r w:rsidR="00E14AF4" w:rsidRPr="00D36061">
        <w:fldChar w:fldCharType="end"/>
      </w:r>
      <w:r w:rsidRPr="00D36061">
        <w:t xml:space="preserve">. </w:t>
      </w:r>
      <w:r w:rsidR="00EC502E" w:rsidRPr="00D36061">
        <w:t xml:space="preserve">Researchers should </w:t>
      </w:r>
      <w:r w:rsidR="00E14AF4" w:rsidRPr="00D36061">
        <w:t xml:space="preserve">therefore </w:t>
      </w:r>
      <w:r w:rsidR="00EC502E" w:rsidRPr="00D36061">
        <w:t xml:space="preserve">also give serious consideration to preregistering their sample size planning justifications, their chosen sample size, stopping rule, </w:t>
      </w:r>
      <w:r w:rsidR="003831D9" w:rsidRPr="00D36061">
        <w:t xml:space="preserve">precise </w:t>
      </w:r>
      <w:r w:rsidR="00EC502E" w:rsidRPr="00D36061">
        <w:t xml:space="preserve">analysis plan, and other elements of their research, such as their chosen </w:t>
      </w:r>
      <w:r w:rsidR="00901A1E" w:rsidRPr="00D36061">
        <w:t>α</w:t>
      </w:r>
      <w:r w:rsidR="00EC502E" w:rsidRPr="00D36061">
        <w:t xml:space="preserve">-level </w:t>
      </w:r>
      <w:r w:rsidR="00EC502E" w:rsidRPr="00D36061">
        <w:fldChar w:fldCharType="begin"/>
      </w:r>
      <w:r w:rsidR="00EC502E" w:rsidRPr="00D36061">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rsidRPr="00D36061">
        <w:fldChar w:fldCharType="separate"/>
      </w:r>
      <w:r w:rsidR="00EC502E" w:rsidRPr="00D36061">
        <w:rPr>
          <w:noProof/>
        </w:rPr>
        <w:t>(Lakens, Adolfi, et al., 2018)</w:t>
      </w:r>
      <w:r w:rsidR="00EC502E" w:rsidRPr="00D36061">
        <w:fldChar w:fldCharType="end"/>
      </w:r>
      <w:r w:rsidR="00ED18B0" w:rsidRPr="00D36061">
        <w:t xml:space="preserve">. </w:t>
      </w:r>
    </w:p>
    <w:p w14:paraId="2F3CF476" w14:textId="43216353" w:rsidR="00DC1B2F" w:rsidRDefault="00667C37" w:rsidP="00FB6F8F">
      <w:pPr>
        <w:rPr>
          <w:ins w:id="139" w:author="Ian Hussey" w:date="2023-06-16T16:25:00Z"/>
        </w:rPr>
      </w:pPr>
      <w:ins w:id="140" w:author="Ian Hussey" w:date="2023-06-16T15:57:00Z">
        <w:r>
          <w:t>While keeping the above numerous qualifiers in mind as to why p</w:t>
        </w:r>
      </w:ins>
      <w:ins w:id="141" w:author="Ian Hussey" w:date="2023-06-16T15:58:00Z">
        <w:r>
          <w:t>ower calculations must be done for each study with respect to its design, measurement quality, a</w:t>
        </w:r>
      </w:ins>
      <w:ins w:id="142" w:author="Ian Hussey" w:date="2023-06-16T15:59:00Z">
        <w:r>
          <w:t xml:space="preserve">nd specific analysis, </w:t>
        </w:r>
        <w:r w:rsidR="00476CE5">
          <w:t xml:space="preserve">some readers may nonetheless wish for some discussion of </w:t>
        </w:r>
      </w:ins>
      <w:ins w:id="143" w:author="Ian Hussey" w:date="2023-06-16T16:26:00Z">
        <w:r w:rsidR="0043294D">
          <w:t xml:space="preserve">the </w:t>
        </w:r>
      </w:ins>
      <w:ins w:id="144" w:author="Ian Hussey" w:date="2023-06-16T15:59:00Z">
        <w:r w:rsidR="00476CE5">
          <w:t>sample size</w:t>
        </w:r>
      </w:ins>
      <w:ins w:id="145" w:author="Ian Hussey" w:date="2023-06-16T16:26:00Z">
        <w:r w:rsidR="0043294D">
          <w:t xml:space="preserve"> needed to detect specific effects</w:t>
        </w:r>
      </w:ins>
      <w:ins w:id="146" w:author="Ian Hussey" w:date="2023-06-16T15:59:00Z">
        <w:r w:rsidR="00476CE5">
          <w:t xml:space="preserve"> </w:t>
        </w:r>
      </w:ins>
      <w:ins w:id="147" w:author="Ian Hussey" w:date="2023-06-16T16:26:00Z">
        <w:r w:rsidR="0043294D">
          <w:t xml:space="preserve">in </w:t>
        </w:r>
      </w:ins>
      <w:ins w:id="148" w:author="Ian Hussey" w:date="2023-06-16T15:59:00Z">
        <w:r w:rsidR="00476CE5">
          <w:t xml:space="preserve">future IRAP studies. </w:t>
        </w:r>
      </w:ins>
      <w:ins w:id="149" w:author="Ian Hussey" w:date="2023-06-16T16:00:00Z">
        <w:r w:rsidR="00005ECF">
          <w:t xml:space="preserve">I will therefore take two examples, both related to common use cases for the IRAP. </w:t>
        </w:r>
      </w:ins>
    </w:p>
    <w:p w14:paraId="22423D20" w14:textId="7A264C11" w:rsidR="00667C37" w:rsidRDefault="00620738" w:rsidP="00FB6F8F">
      <w:pPr>
        <w:rPr>
          <w:ins w:id="150" w:author="Ian Hussey" w:date="2023-06-16T16:12:00Z"/>
        </w:rPr>
      </w:pPr>
      <w:ins w:id="151" w:author="Ian Hussey" w:date="2023-06-16T16:00:00Z">
        <w:r>
          <w:t xml:space="preserve">First, imagine a researcher wishes to detect a correlation between IRAP </w:t>
        </w:r>
      </w:ins>
      <w:ins w:id="152" w:author="Ian Hussey" w:date="2023-06-16T16:36:00Z">
        <w:r w:rsidR="00E43FC3">
          <w:t xml:space="preserve">scores </w:t>
        </w:r>
      </w:ins>
      <w:ins w:id="153" w:author="Ian Hussey" w:date="2023-06-16T16:00:00Z">
        <w:r>
          <w:t xml:space="preserve">and </w:t>
        </w:r>
      </w:ins>
      <w:ins w:id="154" w:author="Ian Hussey" w:date="2023-06-16T16:01:00Z">
        <w:r>
          <w:t>another continuous variable</w:t>
        </w:r>
        <w:r w:rsidR="00024A5A">
          <w:t xml:space="preserve">. </w:t>
        </w:r>
      </w:ins>
      <w:ins w:id="155" w:author="Ian Hussey" w:date="2023-06-16T17:10:00Z">
        <w:r w:rsidR="001E68C0">
          <w:t>Pow</w:t>
        </w:r>
      </w:ins>
      <w:ins w:id="156" w:author="Ian Hussey" w:date="2023-06-16T17:11:00Z">
        <w:r w:rsidR="001E68C0">
          <w:t xml:space="preserve">er analyses were again conducted using the </w:t>
        </w:r>
        <w:r w:rsidR="001E68C0" w:rsidRPr="00D36061">
          <w:t xml:space="preserve">R package pwr </w:t>
        </w:r>
        <w:r w:rsidR="001E68C0" w:rsidRPr="00D36061">
          <w:fldChar w:fldCharType="begin"/>
        </w:r>
      </w:ins>
      <w:r w:rsidR="00832B01">
        <w:instrText xml:space="preserve"> ADDIN ZOTERO_ITEM CSL_CITATION {"citationID":"tBFVS3VS","properties":{"formattedCitation":"(Champely,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ins w:id="157" w:author="Ian Hussey" w:date="2023-06-16T17:11:00Z">
        <w:r w:rsidR="001E68C0" w:rsidRPr="00D36061">
          <w:fldChar w:fldCharType="separate"/>
        </w:r>
        <w:r w:rsidR="001E68C0" w:rsidRPr="00D36061">
          <w:rPr>
            <w:noProof/>
          </w:rPr>
          <w:t>(Champely, 2016)</w:t>
        </w:r>
        <w:r w:rsidR="001E68C0" w:rsidRPr="00D36061">
          <w:fldChar w:fldCharType="end"/>
        </w:r>
        <w:r w:rsidR="001E68C0" w:rsidRPr="00D36061">
          <w:t xml:space="preserve">. </w:t>
        </w:r>
      </w:ins>
      <w:ins w:id="158" w:author="Ian Hussey" w:date="2023-06-16T16:02:00Z">
        <w:r w:rsidR="009D0420">
          <w:t xml:space="preserve">In order to detect a correlation that is the magnitude of the average effect size observed in published psychological research (i.e., </w:t>
        </w:r>
        <w:r w:rsidR="009D0420" w:rsidRPr="00D36061">
          <w:rPr>
            <w:lang w:val="en-IE"/>
          </w:rPr>
          <w:t xml:space="preserve">Pearson’s </w:t>
        </w:r>
        <w:r w:rsidR="009D0420" w:rsidRPr="00D36061">
          <w:rPr>
            <w:i/>
            <w:iCs/>
            <w:lang w:val="en-IE"/>
          </w:rPr>
          <w:t>r</w:t>
        </w:r>
        <w:r w:rsidR="009D0420" w:rsidRPr="00D36061">
          <w:rPr>
            <w:lang w:val="en-IE"/>
          </w:rPr>
          <w:t xml:space="preserve"> = 0.20</w:t>
        </w:r>
        <w:r w:rsidR="009D0420">
          <w:rPr>
            <w:lang w:val="en-IE"/>
          </w:rPr>
          <w:t>)</w:t>
        </w:r>
      </w:ins>
      <w:ins w:id="159" w:author="Ian Hussey" w:date="2023-06-16T16:18:00Z">
        <w:r w:rsidR="0027786A">
          <w:rPr>
            <w:lang w:val="en-IE"/>
          </w:rPr>
          <w:t>;</w:t>
        </w:r>
      </w:ins>
      <w:ins w:id="160" w:author="Ian Hussey" w:date="2023-06-16T16:03:00Z">
        <w:r w:rsidR="00CB093A">
          <w:rPr>
            <w:lang w:val="en-IE"/>
          </w:rPr>
          <w:t xml:space="preserve"> </w:t>
        </w:r>
      </w:ins>
      <w:ins w:id="161" w:author="Ian Hussey" w:date="2023-06-16T16:07:00Z">
        <w:r w:rsidR="00ED279A">
          <w:rPr>
            <w:lang w:val="en-IE"/>
          </w:rPr>
          <w:t xml:space="preserve">with an </w:t>
        </w:r>
        <w:r w:rsidR="00ED279A" w:rsidRPr="00D36061">
          <w:t>α-level</w:t>
        </w:r>
        <w:r w:rsidR="00ED279A">
          <w:t xml:space="preserve"> of 0.05 and a two-sided test (typical for correlations</w:t>
        </w:r>
        <w:r w:rsidR="00B54E45">
          <w:t xml:space="preserve"> and regression</w:t>
        </w:r>
        <w:r w:rsidR="00ED279A">
          <w:t>)</w:t>
        </w:r>
      </w:ins>
      <w:ins w:id="162" w:author="Ian Hussey" w:date="2023-06-16T16:18:00Z">
        <w:r w:rsidR="0027786A">
          <w:t>;</w:t>
        </w:r>
      </w:ins>
      <w:ins w:id="163" w:author="Ian Hussey" w:date="2023-06-16T16:07:00Z">
        <w:r w:rsidR="00ED279A">
          <w:t xml:space="preserve"> </w:t>
        </w:r>
      </w:ins>
      <w:ins w:id="164" w:author="Ian Hussey" w:date="2023-06-16T16:08:00Z">
        <w:r w:rsidR="009F0642" w:rsidRPr="009F0642">
          <w:t>194</w:t>
        </w:r>
        <w:r w:rsidR="009F0642">
          <w:t xml:space="preserve"> </w:t>
        </w:r>
      </w:ins>
      <w:ins w:id="165" w:author="Ian Hussey" w:date="2023-06-16T16:50:00Z">
        <w:r w:rsidR="0028768B">
          <w:t xml:space="preserve">participants would be needed to obtain the minimum recommended power (80%), or </w:t>
        </w:r>
      </w:ins>
      <w:ins w:id="166" w:author="Ian Hussey" w:date="2023-06-16T16:09:00Z">
        <w:r w:rsidR="009F0642">
          <w:t xml:space="preserve">319 </w:t>
        </w:r>
      </w:ins>
      <w:ins w:id="167" w:author="Ian Hussey" w:date="2023-06-16T16:50:00Z">
        <w:r w:rsidR="002E02E5">
          <w:t>participants for high power (95%)</w:t>
        </w:r>
      </w:ins>
      <w:ins w:id="168" w:author="Ian Hussey" w:date="2023-06-16T16:09:00Z">
        <w:r w:rsidR="009F0642">
          <w:t>.</w:t>
        </w:r>
      </w:ins>
      <w:ins w:id="169" w:author="Ian Hussey" w:date="2023-06-16T17:13:00Z">
        <w:r w:rsidR="001C7B76">
          <w:t xml:space="preserve"> </w:t>
        </w:r>
      </w:ins>
      <w:ins w:id="170" w:author="Ian Hussey" w:date="2023-06-16T17:12:00Z">
        <w:r w:rsidR="001C7B76">
          <w:t>Comparing these sample sizes to the sample sizes observed in the published IRAP literature, 2% of published IRAP studies employed a sample size sufficient to detect the average effect size in the broader psychology literature (</w:t>
        </w:r>
        <w:r w:rsidR="001C7B76" w:rsidRPr="00D34848">
          <w:rPr>
            <w:i/>
            <w:iCs/>
          </w:rPr>
          <w:t>r</w:t>
        </w:r>
        <w:r w:rsidR="001C7B76">
          <w:t xml:space="preserve"> = .20) with minimum recommended power</w:t>
        </w:r>
      </w:ins>
      <w:ins w:id="171" w:author="Ian Hussey" w:date="2023-06-16T17:16:00Z">
        <w:r w:rsidR="00F27534">
          <w:t xml:space="preserve"> (80%)</w:t>
        </w:r>
      </w:ins>
      <w:ins w:id="172" w:author="Ian Hussey" w:date="2023-06-16T17:12:00Z">
        <w:r w:rsidR="001C7B76">
          <w:t xml:space="preserve">, and </w:t>
        </w:r>
      </w:ins>
      <w:ins w:id="173" w:author="Ian Hussey" w:date="2023-06-16T17:13:00Z">
        <w:r w:rsidR="001C7B76">
          <w:t>0% could detect this with high power</w:t>
        </w:r>
      </w:ins>
      <w:ins w:id="174" w:author="Ian Hussey" w:date="2023-06-16T17:16:00Z">
        <w:r w:rsidR="00F27534">
          <w:t xml:space="preserve"> (95%)</w:t>
        </w:r>
      </w:ins>
      <w:ins w:id="175" w:author="Ian Hussey" w:date="2023-06-16T17:13:00Z">
        <w:r w:rsidR="001C7B76">
          <w:t xml:space="preserve">. </w:t>
        </w:r>
        <w:r w:rsidR="001C7B76">
          <w:t xml:space="preserve">Note that half of all published </w:t>
        </w:r>
        <w:r w:rsidR="001C7B76">
          <w:lastRenderedPageBreak/>
          <w:t xml:space="preserve">effects are smaller than </w:t>
        </w:r>
        <w:r w:rsidR="007277EC">
          <w:t>the average,</w:t>
        </w:r>
        <w:r w:rsidR="001C7B76">
          <w:t xml:space="preserve"> and therefore </w:t>
        </w:r>
        <w:r w:rsidR="00524C84">
          <w:t xml:space="preserve">would </w:t>
        </w:r>
        <w:r w:rsidR="001C7B76">
          <w:t xml:space="preserve">require </w:t>
        </w:r>
        <w:r w:rsidR="00524C84">
          <w:t xml:space="preserve">even </w:t>
        </w:r>
        <w:r w:rsidR="001C7B76">
          <w:t>higher sample sizes to detect.</w:t>
        </w:r>
      </w:ins>
    </w:p>
    <w:p w14:paraId="7FCFAA66" w14:textId="69024DFF" w:rsidR="00E43FC3" w:rsidRDefault="00811E54" w:rsidP="007945DA">
      <w:pPr>
        <w:rPr>
          <w:ins w:id="176" w:author="Ian Hussey" w:date="2023-06-16T17:26:00Z"/>
        </w:rPr>
      </w:pPr>
      <w:ins w:id="177" w:author="Ian Hussey" w:date="2023-06-16T16:12:00Z">
        <w:r>
          <w:t xml:space="preserve">Second, imagine that a researcher wishes to detect a difference in mean IRAP </w:t>
        </w:r>
      </w:ins>
      <w:ins w:id="178" w:author="Ian Hussey" w:date="2023-06-16T16:36:00Z">
        <w:r w:rsidR="00E43FC3">
          <w:t>scores</w:t>
        </w:r>
      </w:ins>
      <w:ins w:id="179" w:author="Ian Hussey" w:date="2023-06-16T16:12:00Z">
        <w:r>
          <w:t xml:space="preserve"> between two groups</w:t>
        </w:r>
      </w:ins>
      <w:ins w:id="180" w:author="Ian Hussey" w:date="2023-06-16T16:52:00Z">
        <w:r w:rsidR="00D62F68">
          <w:t xml:space="preserve">, and they wish to power </w:t>
        </w:r>
        <w:r w:rsidR="009F389B">
          <w:t xml:space="preserve">the study </w:t>
        </w:r>
      </w:ins>
      <w:ins w:id="181" w:author="Ian Hussey" w:date="2023-06-16T16:37:00Z">
        <w:r w:rsidR="00FF7BB4">
          <w:t>to detect effect size</w:t>
        </w:r>
      </w:ins>
      <w:ins w:id="182" w:author="Ian Hussey" w:date="2023-06-16T16:52:00Z">
        <w:r w:rsidR="00A74798">
          <w:t>s that are at least</w:t>
        </w:r>
      </w:ins>
      <w:ins w:id="183" w:author="Ian Hussey" w:date="2023-06-16T16:37:00Z">
        <w:r w:rsidR="00FF7BB4">
          <w:t xml:space="preserve"> </w:t>
        </w:r>
      </w:ins>
      <w:ins w:id="184" w:author="Ian Hussey" w:date="2023-06-16T16:53:00Z">
        <w:r w:rsidR="00A74798">
          <w:t xml:space="preserve">the </w:t>
        </w:r>
      </w:ins>
      <w:ins w:id="185" w:author="Ian Hussey" w:date="2023-06-16T16:37:00Z">
        <w:r w:rsidR="00FF7BB4">
          <w:t xml:space="preserve">average transdiagnostic efficacy of Acceptance and Commitment Therapy versus </w:t>
        </w:r>
      </w:ins>
      <w:ins w:id="186" w:author="Ian Hussey" w:date="2023-06-16T16:38:00Z">
        <w:r w:rsidR="00FF7BB4" w:rsidRPr="00FF7BB4">
          <w:t>active and inactive control groups</w:t>
        </w:r>
        <w:r w:rsidR="00FF7BB4">
          <w:t xml:space="preserve"> as reported in a </w:t>
        </w:r>
      </w:ins>
      <w:ins w:id="187" w:author="Ian Hussey" w:date="2023-06-16T16:53:00Z">
        <w:r w:rsidR="00B82EAE">
          <w:t xml:space="preserve">recent </w:t>
        </w:r>
      </w:ins>
      <w:ins w:id="188" w:author="Ian Hussey" w:date="2023-06-16T16:38:00Z">
        <w:r w:rsidR="00FF7BB4">
          <w:t xml:space="preserve">review of meta-analyses </w:t>
        </w:r>
      </w:ins>
      <w:r w:rsidR="00FF7BB4">
        <w:fldChar w:fldCharType="begin"/>
      </w:r>
      <w:r w:rsidR="004D6D6D">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00FF7BB4">
        <w:fldChar w:fldCharType="separate"/>
      </w:r>
      <w:r w:rsidR="004D6D6D" w:rsidRPr="004D6D6D">
        <w:rPr>
          <w:kern w:val="0"/>
          <w:lang w:val="en-GB"/>
        </w:rPr>
        <w:t xml:space="preserve">(Hedges’ </w:t>
      </w:r>
      <w:r w:rsidR="004D6D6D" w:rsidRPr="00C10CD8">
        <w:rPr>
          <w:i/>
          <w:iCs/>
          <w:kern w:val="0"/>
          <w:lang w:val="en-GB"/>
        </w:rPr>
        <w:t>g</w:t>
      </w:r>
      <w:r w:rsidR="004D6D6D" w:rsidRPr="004D6D6D">
        <w:rPr>
          <w:kern w:val="0"/>
          <w:lang w:val="en-GB"/>
        </w:rPr>
        <w:t xml:space="preserve"> = 0.46: Gloster et al., 2020)</w:t>
      </w:r>
      <w:r w:rsidR="00FF7BB4">
        <w:fldChar w:fldCharType="end"/>
      </w:r>
      <w:ins w:id="189" w:author="Ian Hussey" w:date="2023-06-16T16:39:00Z">
        <w:r w:rsidR="00FF7BB4">
          <w:t xml:space="preserve">. </w:t>
        </w:r>
        <w:r w:rsidR="00C046B7">
          <w:t xml:space="preserve">This effect </w:t>
        </w:r>
      </w:ins>
      <w:ins w:id="190" w:author="Ian Hussey" w:date="2023-06-16T16:40:00Z">
        <w:r w:rsidR="00C046B7">
          <w:t xml:space="preserve">size is no more or less meaningful than any other for the sake of illustration, </w:t>
        </w:r>
      </w:ins>
      <w:ins w:id="191" w:author="Ian Hussey" w:date="2023-06-16T16:44:00Z">
        <w:r w:rsidR="00C9413E">
          <w:t xml:space="preserve">but </w:t>
        </w:r>
      </w:ins>
      <w:ins w:id="192" w:author="Ian Hussey" w:date="2023-06-16T16:40:00Z">
        <w:r w:rsidR="00C046B7">
          <w:t xml:space="preserve">is chosen to </w:t>
        </w:r>
      </w:ins>
      <w:ins w:id="193" w:author="Ian Hussey" w:date="2023-06-16T16:44:00Z">
        <w:r w:rsidR="00C9413E">
          <w:t>l</w:t>
        </w:r>
      </w:ins>
      <w:ins w:id="194" w:author="Ian Hussey" w:date="2023-06-16T16:45:00Z">
        <w:r w:rsidR="00C9413E">
          <w:t xml:space="preserve">everage </w:t>
        </w:r>
      </w:ins>
      <w:ins w:id="195" w:author="Ian Hussey" w:date="2023-06-16T16:42:00Z">
        <w:r w:rsidR="00A45F69">
          <w:t xml:space="preserve">intuitions the </w:t>
        </w:r>
      </w:ins>
      <w:ins w:id="196" w:author="Ian Hussey" w:date="2023-06-16T17:22:00Z">
        <w:r w:rsidR="00F862D6">
          <w:t>reader</w:t>
        </w:r>
      </w:ins>
      <w:ins w:id="197" w:author="Ian Hussey" w:date="2023-06-16T16:42:00Z">
        <w:r w:rsidR="00A45F69">
          <w:t xml:space="preserve"> may have</w:t>
        </w:r>
      </w:ins>
      <w:ins w:id="198" w:author="Ian Hussey" w:date="2023-06-16T16:45:00Z">
        <w:r w:rsidR="00BC106B">
          <w:t xml:space="preserve"> in order to define its Smallest Effect Size of Interest</w:t>
        </w:r>
      </w:ins>
      <w:ins w:id="199" w:author="Ian Hussey" w:date="2023-06-16T16:44:00Z">
        <w:r w:rsidR="00C10CD8">
          <w:t>.</w:t>
        </w:r>
      </w:ins>
      <w:ins w:id="200" w:author="Ian Hussey" w:date="2023-06-16T16:42:00Z">
        <w:r w:rsidR="0085002F">
          <w:t xml:space="preserve"> </w:t>
        </w:r>
      </w:ins>
      <w:ins w:id="201" w:author="Ian Hussey" w:date="2023-06-16T16:53:00Z">
        <w:r w:rsidR="00B6799D">
          <w:t>That is,</w:t>
        </w:r>
      </w:ins>
      <w:ins w:id="202" w:author="Ian Hussey" w:date="2023-06-16T16:46:00Z">
        <w:r w:rsidR="00794A02">
          <w:t xml:space="preserve"> s</w:t>
        </w:r>
      </w:ins>
      <w:ins w:id="203" w:author="Ian Hussey" w:date="2023-06-16T16:43:00Z">
        <w:r w:rsidR="00E86274">
          <w:t xml:space="preserve">uch a study </w:t>
        </w:r>
      </w:ins>
      <w:ins w:id="204" w:author="Ian Hussey" w:date="2023-06-16T16:53:00Z">
        <w:r w:rsidR="00DF5A38">
          <w:t>would</w:t>
        </w:r>
      </w:ins>
      <w:ins w:id="205" w:author="Ian Hussey" w:date="2023-06-16T16:43:00Z">
        <w:r w:rsidR="00E86274">
          <w:t xml:space="preserve"> </w:t>
        </w:r>
      </w:ins>
      <w:ins w:id="206" w:author="Ian Hussey" w:date="2023-06-16T16:45:00Z">
        <w:r w:rsidR="00752B8F">
          <w:t xml:space="preserve">powered </w:t>
        </w:r>
      </w:ins>
      <w:ins w:id="207" w:author="Ian Hussey" w:date="2023-06-16T16:43:00Z">
        <w:r w:rsidR="00E86274">
          <w:t xml:space="preserve">to detect </w:t>
        </w:r>
      </w:ins>
      <w:ins w:id="208" w:author="Ian Hussey" w:date="2023-06-16T16:42:00Z">
        <w:r w:rsidR="0085002F">
          <w:t xml:space="preserve">mean differences on the IRAP </w:t>
        </w:r>
      </w:ins>
      <w:ins w:id="209" w:author="Ian Hussey" w:date="2023-06-16T16:43:00Z">
        <w:r w:rsidR="00A45F69">
          <w:t xml:space="preserve">between groups </w:t>
        </w:r>
        <w:r w:rsidR="00E86274">
          <w:t xml:space="preserve">that are </w:t>
        </w:r>
      </w:ins>
      <w:ins w:id="210" w:author="Ian Hussey" w:date="2023-06-16T16:42:00Z">
        <w:r w:rsidR="0085002F">
          <w:t xml:space="preserve">no smaller than </w:t>
        </w:r>
      </w:ins>
      <w:ins w:id="211" w:author="Ian Hussey" w:date="2023-06-16T16:41:00Z">
        <w:r w:rsidR="00C046B7">
          <w:t>the general efficacy of ACT</w:t>
        </w:r>
      </w:ins>
      <w:ins w:id="212" w:author="Ian Hussey" w:date="2023-06-16T16:46:00Z">
        <w:r w:rsidR="00C34DC4">
          <w:t xml:space="preserve">. </w:t>
        </w:r>
      </w:ins>
      <w:ins w:id="213" w:author="Ian Hussey" w:date="2023-06-16T17:23:00Z">
        <w:r w:rsidR="005D4D35">
          <w:t>Loosely speaking,</w:t>
        </w:r>
      </w:ins>
      <w:ins w:id="214" w:author="Ian Hussey" w:date="2023-06-16T17:24:00Z">
        <w:r w:rsidR="005D4D35">
          <w:t xml:space="preserve"> I’m inviting the reader to think about other effect sizes they have an intuition for in order to provide a benchmark.</w:t>
        </w:r>
      </w:ins>
      <w:ins w:id="215" w:author="Ian Hussey" w:date="2023-06-16T17:23:00Z">
        <w:r w:rsidR="005D4D35">
          <w:t xml:space="preserve"> </w:t>
        </w:r>
      </w:ins>
      <w:ins w:id="216" w:author="Ian Hussey" w:date="2023-06-16T17:25:00Z">
        <w:r w:rsidR="008F289E">
          <w:t>For example, i</w:t>
        </w:r>
      </w:ins>
      <w:ins w:id="217" w:author="Ian Hussey" w:date="2023-06-16T17:23:00Z">
        <w:r w:rsidR="005D4D35">
          <w:t xml:space="preserve">f you are interested in between groups differences that are smaller than the average efficacy of ACT, you </w:t>
        </w:r>
      </w:ins>
      <w:ins w:id="218" w:author="Ian Hussey" w:date="2023-06-16T17:25:00Z">
        <w:r w:rsidR="00D57893">
          <w:t xml:space="preserve">would </w:t>
        </w:r>
      </w:ins>
      <w:ins w:id="219" w:author="Ian Hussey" w:date="2023-06-16T17:24:00Z">
        <w:r w:rsidR="005D4D35">
          <w:t xml:space="preserve">need more participants than this again. </w:t>
        </w:r>
      </w:ins>
      <w:ins w:id="220" w:author="Ian Hussey" w:date="2023-06-16T16:46:00Z">
        <w:r w:rsidR="00DF0A5A">
          <w:rPr>
            <w:lang w:val="en-IE"/>
          </w:rPr>
          <w:t>W</w:t>
        </w:r>
        <w:r w:rsidR="00DF0A5A">
          <w:rPr>
            <w:lang w:val="en-IE"/>
          </w:rPr>
          <w:t xml:space="preserve">ith </w:t>
        </w:r>
        <w:r w:rsidR="00DF0A5A">
          <w:rPr>
            <w:lang w:val="en-IE"/>
          </w:rPr>
          <w:t xml:space="preserve">an effect size of Cohen’s </w:t>
        </w:r>
        <w:r w:rsidR="00DF0A5A" w:rsidRPr="00DF0A5A">
          <w:rPr>
            <w:i/>
            <w:iCs/>
            <w:lang w:val="en-IE"/>
          </w:rPr>
          <w:t>d</w:t>
        </w:r>
        <w:r w:rsidR="00DF0A5A">
          <w:rPr>
            <w:lang w:val="en-IE"/>
          </w:rPr>
          <w:t xml:space="preserve"> = .46 (i.e., ignoring the v</w:t>
        </w:r>
      </w:ins>
      <w:ins w:id="221" w:author="Ian Hussey" w:date="2023-06-16T16:47:00Z">
        <w:r w:rsidR="00DF0A5A">
          <w:rPr>
            <w:lang w:val="en-IE"/>
          </w:rPr>
          <w:t xml:space="preserve">ery small difference between Hedges’ </w:t>
        </w:r>
        <w:r w:rsidR="00DF0A5A" w:rsidRPr="00DF0A5A">
          <w:rPr>
            <w:i/>
            <w:iCs/>
            <w:lang w:val="en-IE"/>
          </w:rPr>
          <w:t>g</w:t>
        </w:r>
        <w:r w:rsidR="00DF0A5A">
          <w:rPr>
            <w:lang w:val="en-IE"/>
          </w:rPr>
          <w:t xml:space="preserve"> and Cohen’s </w:t>
        </w:r>
        <w:r w:rsidR="00DF0A5A" w:rsidRPr="00DF0A5A">
          <w:rPr>
            <w:i/>
            <w:iCs/>
            <w:lang w:val="en-IE"/>
          </w:rPr>
          <w:t>d</w:t>
        </w:r>
        <w:r w:rsidR="00DF0A5A">
          <w:rPr>
            <w:lang w:val="en-IE"/>
          </w:rPr>
          <w:t xml:space="preserve"> at this sample size), </w:t>
        </w:r>
      </w:ins>
      <w:ins w:id="222" w:author="Ian Hussey" w:date="2023-06-16T16:46:00Z">
        <w:r w:rsidR="00DF0A5A">
          <w:rPr>
            <w:lang w:val="en-IE"/>
          </w:rPr>
          <w:t xml:space="preserve">an </w:t>
        </w:r>
        <w:r w:rsidR="00DF0A5A" w:rsidRPr="00D36061">
          <w:t>α-level</w:t>
        </w:r>
        <w:r w:rsidR="00DF0A5A">
          <w:t xml:space="preserve"> of 0.05, a two-sided test, and two equally sized groups; </w:t>
        </w:r>
      </w:ins>
      <w:ins w:id="223" w:author="Ian Hussey" w:date="2023-06-16T16:48:00Z">
        <w:r w:rsidR="00764E3C">
          <w:t>152</w:t>
        </w:r>
      </w:ins>
      <w:ins w:id="224" w:author="Ian Hussey" w:date="2023-06-16T16:46:00Z">
        <w:r w:rsidR="00DF0A5A">
          <w:t xml:space="preserve"> participants would be needed to obtain </w:t>
        </w:r>
      </w:ins>
      <w:ins w:id="225" w:author="Ian Hussey" w:date="2023-06-16T16:49:00Z">
        <w:r w:rsidR="00B65A0D">
          <w:t>the minimum recommended</w:t>
        </w:r>
        <w:r w:rsidR="007B0F7D">
          <w:t xml:space="preserve"> </w:t>
        </w:r>
      </w:ins>
      <w:ins w:id="226" w:author="Ian Hussey" w:date="2023-06-16T16:46:00Z">
        <w:r w:rsidR="00DF0A5A">
          <w:t>power</w:t>
        </w:r>
      </w:ins>
      <w:ins w:id="227" w:author="Ian Hussey" w:date="2023-06-16T16:49:00Z">
        <w:r w:rsidR="007B0F7D">
          <w:t xml:space="preserve"> (80%)</w:t>
        </w:r>
      </w:ins>
      <w:ins w:id="228" w:author="Ian Hussey" w:date="2023-06-16T16:46:00Z">
        <w:r w:rsidR="00DF0A5A">
          <w:t xml:space="preserve">, or </w:t>
        </w:r>
      </w:ins>
      <w:ins w:id="229" w:author="Ian Hussey" w:date="2023-06-16T16:48:00Z">
        <w:r w:rsidR="00883E95">
          <w:t>248</w:t>
        </w:r>
      </w:ins>
      <w:ins w:id="230" w:author="Ian Hussey" w:date="2023-06-16T16:46:00Z">
        <w:r w:rsidR="00DF0A5A">
          <w:t xml:space="preserve"> participants for </w:t>
        </w:r>
      </w:ins>
      <w:ins w:id="231" w:author="Ian Hussey" w:date="2023-06-16T16:49:00Z">
        <w:r w:rsidR="00B65A0D">
          <w:t xml:space="preserve">high </w:t>
        </w:r>
      </w:ins>
      <w:ins w:id="232" w:author="Ian Hussey" w:date="2023-06-16T16:46:00Z">
        <w:r w:rsidR="00DF0A5A">
          <w:t>power</w:t>
        </w:r>
      </w:ins>
      <w:ins w:id="233" w:author="Ian Hussey" w:date="2023-06-16T16:49:00Z">
        <w:r w:rsidR="00B65A0D">
          <w:t xml:space="preserve"> (95%)</w:t>
        </w:r>
      </w:ins>
      <w:ins w:id="234" w:author="Ian Hussey" w:date="2023-06-16T16:46:00Z">
        <w:r w:rsidR="00DF0A5A">
          <w:t xml:space="preserve">. </w:t>
        </w:r>
      </w:ins>
      <w:ins w:id="235" w:author="Ian Hussey" w:date="2023-06-16T17:14:00Z">
        <w:r w:rsidR="0008649C">
          <w:t>C</w:t>
        </w:r>
        <w:r w:rsidR="00CD4C10">
          <w:t>omparing these sample sizes to the sample sizes observed in published IRAP</w:t>
        </w:r>
        <w:r w:rsidR="0008649C">
          <w:t xml:space="preserve"> research employing between-groups or mixed within-between designs</w:t>
        </w:r>
        <w:r w:rsidR="00CD4C10">
          <w:t xml:space="preserve">, 2% of </w:t>
        </w:r>
        <w:r w:rsidR="00065ED0">
          <w:t xml:space="preserve">such </w:t>
        </w:r>
        <w:r w:rsidR="00CD4C10">
          <w:t xml:space="preserve">published IRAP studies employed a sample size sufficient to detect </w:t>
        </w:r>
      </w:ins>
      <w:ins w:id="236" w:author="Ian Hussey" w:date="2023-06-16T17:15:00Z">
        <w:r w:rsidR="002A3EC9">
          <w:t xml:space="preserve">an effect size the same size as the average transdiagnostic </w:t>
        </w:r>
      </w:ins>
      <w:ins w:id="237" w:author="Ian Hussey" w:date="2023-06-16T17:16:00Z">
        <w:r w:rsidR="006E2FC8">
          <w:t>efficacy</w:t>
        </w:r>
      </w:ins>
      <w:ins w:id="238" w:author="Ian Hussey" w:date="2023-06-16T17:15:00Z">
        <w:r w:rsidR="002A3EC9">
          <w:t xml:space="preserve"> of Acceptance and Commitment Therapy </w:t>
        </w:r>
        <w:r w:rsidR="002A3EC9">
          <w:fldChar w:fldCharType="begin"/>
        </w:r>
      </w:ins>
      <w:r w:rsidR="00832B01">
        <w:instrText xml:space="preserve"> ADDIN ZOTERO_ITEM CSL_CITATION {"citationID":"0LpOOOnf","properties":{"formattedCitation":"(Hedges\\uc0\\u8217{}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ins w:id="239" w:author="Ian Hussey" w:date="2023-06-16T17:15:00Z">
        <w:r w:rsidR="002A3EC9">
          <w:fldChar w:fldCharType="separate"/>
        </w:r>
        <w:r w:rsidR="002A3EC9" w:rsidRPr="004D6D6D">
          <w:rPr>
            <w:kern w:val="0"/>
            <w:lang w:val="en-GB"/>
          </w:rPr>
          <w:t xml:space="preserve">(Hedges’ </w:t>
        </w:r>
        <w:r w:rsidR="002A3EC9" w:rsidRPr="00422CCF">
          <w:rPr>
            <w:i/>
            <w:iCs/>
            <w:kern w:val="0"/>
            <w:lang w:val="en-GB"/>
          </w:rPr>
          <w:t>g</w:t>
        </w:r>
        <w:r w:rsidR="002A3EC9" w:rsidRPr="004D6D6D">
          <w:rPr>
            <w:kern w:val="0"/>
            <w:lang w:val="en-GB"/>
          </w:rPr>
          <w:t xml:space="preserve"> = 0.46: Gloster et al., 2020)</w:t>
        </w:r>
        <w:r w:rsidR="002A3EC9">
          <w:fldChar w:fldCharType="end"/>
        </w:r>
        <w:r w:rsidR="002A3EC9">
          <w:t xml:space="preserve"> </w:t>
        </w:r>
      </w:ins>
      <w:ins w:id="240" w:author="Ian Hussey" w:date="2023-06-16T17:14:00Z">
        <w:r w:rsidR="00CD4C10">
          <w:t>with minimum recommended power</w:t>
        </w:r>
      </w:ins>
      <w:ins w:id="241" w:author="Ian Hussey" w:date="2023-06-16T17:16:00Z">
        <w:r w:rsidR="006E2FC8">
          <w:t xml:space="preserve"> (80%)</w:t>
        </w:r>
      </w:ins>
      <w:ins w:id="242" w:author="Ian Hussey" w:date="2023-06-16T17:14:00Z">
        <w:r w:rsidR="00CD4C10">
          <w:t>, and 0% could detect this with high power</w:t>
        </w:r>
      </w:ins>
      <w:ins w:id="243" w:author="Ian Hussey" w:date="2023-06-16T17:16:00Z">
        <w:r w:rsidR="006E2FC8">
          <w:t xml:space="preserve"> (95%)</w:t>
        </w:r>
      </w:ins>
      <w:ins w:id="244" w:author="Ian Hussey" w:date="2023-06-16T17:14:00Z">
        <w:r w:rsidR="00CD4C10">
          <w:t>.</w:t>
        </w:r>
      </w:ins>
      <w:ins w:id="245" w:author="Ian Hussey" w:date="2023-06-16T17:16:00Z">
        <w:r w:rsidR="001112A6">
          <w:t xml:space="preserve"> </w:t>
        </w:r>
      </w:ins>
    </w:p>
    <w:p w14:paraId="49629951" w14:textId="26D485F5" w:rsidR="000D5900" w:rsidRDefault="000D5900" w:rsidP="007945DA">
      <w:pPr>
        <w:rPr>
          <w:ins w:id="246" w:author="Ian Hussey" w:date="2023-06-16T16:36:00Z"/>
        </w:rPr>
      </w:pPr>
      <w:ins w:id="247" w:author="Ian Hussey" w:date="2023-06-16T17:26:00Z">
        <w:r>
          <w:t>P</w:t>
        </w:r>
      </w:ins>
      <w:ins w:id="248" w:author="Ian Hussey" w:date="2023-06-16T17:27:00Z">
        <w:r>
          <w:t xml:space="preserve">lease note again that the above power analyses are not </w:t>
        </w:r>
      </w:ins>
      <w:ins w:id="249" w:author="Ian Hussey" w:date="2023-06-16T17:29:00Z">
        <w:r w:rsidR="00D422FC">
          <w:t>specific</w:t>
        </w:r>
      </w:ins>
      <w:ins w:id="250" w:author="Ian Hussey" w:date="2023-06-16T17:27:00Z">
        <w:r>
          <w:t xml:space="preserve"> recommendations for future IRAP research, and this article should not be cited as a source of such </w:t>
        </w:r>
      </w:ins>
      <w:ins w:id="251" w:author="Ian Hussey" w:date="2023-06-16T17:28:00Z">
        <w:r>
          <w:t xml:space="preserve">recommendations, but rather are worked examples of (a) how authors should begin to engage with conducting </w:t>
        </w:r>
        <w:r>
          <w:lastRenderedPageBreak/>
          <w:t>their own a priori power analyses, and (b) illustrative of how underpowered the published IRAP literature is to detect effect sizes of these ma</w:t>
        </w:r>
      </w:ins>
      <w:ins w:id="252" w:author="Ian Hussey" w:date="2023-06-16T17:29:00Z">
        <w:r>
          <w:t xml:space="preserve">gnitudes. </w:t>
        </w:r>
      </w:ins>
      <w:ins w:id="253" w:author="Ian Hussey" w:date="2023-06-16T17:33:00Z">
        <w:r w:rsidR="001915D5">
          <w:t xml:space="preserve">I reiterate this caution due to </w:t>
        </w:r>
      </w:ins>
      <w:ins w:id="254" w:author="Ian Hussey" w:date="2023-06-16T17:32:00Z">
        <w:r w:rsidR="00832B01" w:rsidRPr="00832B01">
          <w:t xml:space="preserve">The Law of Lakens’ </w:t>
        </w:r>
        <w:r w:rsidR="00832B01">
          <w:t>G</w:t>
        </w:r>
        <w:r w:rsidR="00832B01" w:rsidRPr="00832B01">
          <w:t>uidelines</w:t>
        </w:r>
      </w:ins>
      <w:ins w:id="255" w:author="Ian Hussey" w:date="2023-06-16T17:33:00Z">
        <w:r w:rsidR="001915D5">
          <w:t>, which</w:t>
        </w:r>
      </w:ins>
      <w:ins w:id="256" w:author="Ian Hussey" w:date="2023-06-16T17:32:00Z">
        <w:r w:rsidR="00832B01" w:rsidRPr="00832B01">
          <w:t xml:space="preserve"> </w:t>
        </w:r>
        <w:r w:rsidR="00832B01">
          <w:t>states that</w:t>
        </w:r>
        <w:r w:rsidR="00832B01" w:rsidRPr="00832B01">
          <w:t xml:space="preserve"> whenever you try to make the point that researchers </w:t>
        </w:r>
      </w:ins>
      <w:ins w:id="257" w:author="Ian Hussey" w:date="2023-06-16T17:33:00Z">
        <w:r w:rsidR="00832B01" w:rsidRPr="00832B01">
          <w:t>should not follow certain guidelines</w:t>
        </w:r>
      </w:ins>
      <w:ins w:id="258" w:author="Ian Hussey" w:date="2023-06-16T17:32:00Z">
        <w:r w:rsidR="00832B01" w:rsidRPr="00832B01">
          <w:t xml:space="preserve">, you will </w:t>
        </w:r>
      </w:ins>
      <w:ins w:id="259" w:author="Ian Hussey" w:date="2023-06-16T17:33:00Z">
        <w:r w:rsidR="00A52443">
          <w:t xml:space="preserve">nonetheless sometimes be </w:t>
        </w:r>
      </w:ins>
      <w:ins w:id="260" w:author="Ian Hussey" w:date="2023-06-16T17:32:00Z">
        <w:r w:rsidR="00832B01" w:rsidRPr="00832B01">
          <w:t>cited as a source of said guidelines</w:t>
        </w:r>
        <w:r w:rsidR="00832B01">
          <w:t xml:space="preserve"> </w:t>
        </w:r>
      </w:ins>
      <w:r w:rsidR="00832B01">
        <w:fldChar w:fldCharType="begin"/>
      </w:r>
      <w:r w:rsidR="00832B01">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rsidR="00832B01">
        <w:fldChar w:fldCharType="separate"/>
      </w:r>
      <w:r w:rsidR="00832B01">
        <w:rPr>
          <w:noProof/>
        </w:rPr>
        <w:t>(Rohrer, 2023)</w:t>
      </w:r>
      <w:r w:rsidR="00832B01">
        <w:fldChar w:fldCharType="end"/>
      </w:r>
      <w:ins w:id="261" w:author="Ian Hussey" w:date="2023-06-16T17:33:00Z">
        <w:r w:rsidR="001915D5">
          <w:t>.</w:t>
        </w:r>
      </w:ins>
    </w:p>
    <w:p w14:paraId="15B9CE3A" w14:textId="7F63D441" w:rsidR="00CB344F" w:rsidRPr="00D36061" w:rsidRDefault="00CB344F" w:rsidP="00FB6F8F">
      <w:pPr>
        <w:pStyle w:val="Heading2"/>
      </w:pPr>
      <w:r w:rsidRPr="00D36061">
        <w:t>Limitations</w:t>
      </w:r>
    </w:p>
    <w:p w14:paraId="6E3B33F4" w14:textId="287E3034" w:rsidR="00BE1EE8" w:rsidRPr="00D36061" w:rsidRDefault="00BE1EE8" w:rsidP="00BE1EE8">
      <w:pPr>
        <w:pStyle w:val="Heading3"/>
        <w:rPr>
          <w:ins w:id="262" w:author="Ian Hussey" w:date="2023-06-16T15:33:00Z"/>
        </w:rPr>
      </w:pPr>
      <w:ins w:id="263" w:author="Ian Hussey" w:date="2023-06-16T15:33:00Z">
        <w:r>
          <w:t xml:space="preserve">Extraction of </w:t>
        </w:r>
      </w:ins>
      <w:ins w:id="264" w:author="Ian Hussey" w:date="2023-06-16T15:34:00Z">
        <w:r w:rsidR="002C5092">
          <w:t>sample sizes</w:t>
        </w:r>
      </w:ins>
    </w:p>
    <w:p w14:paraId="5000540F" w14:textId="65E47278" w:rsidR="00BE1EE8" w:rsidRDefault="005721E9" w:rsidP="009C4B0C">
      <w:pPr>
        <w:rPr>
          <w:ins w:id="265" w:author="Ian Hussey" w:date="2023-06-16T15:33:00Z"/>
        </w:rPr>
      </w:pPr>
      <w:ins w:id="266" w:author="Ian Hussey" w:date="2023-06-16T15:34:00Z">
        <w:r>
          <w:t xml:space="preserve">Sample sizes were extracted from the original articles by a single coder and no estimates of inter-rater reliability </w:t>
        </w:r>
      </w:ins>
      <w:ins w:id="267" w:author="Ian Hussey" w:date="2023-06-16T15:35:00Z">
        <w:r>
          <w:t xml:space="preserve">were therefore produced. </w:t>
        </w:r>
      </w:ins>
      <w:ins w:id="268" w:author="Ian Hussey" w:date="2023-06-16T15:41:00Z">
        <w:r w:rsidR="004F08C0" w:rsidRPr="004F08C0">
          <w:t>All data and code for the current manuscript are public, therefore making the accuracy of these extractions testable in principle. However, given this is a non-trivial task, and in accurate data extractions could lead to bias, the lack of a second scorer must be acknowledged as a limitation.</w:t>
        </w:r>
      </w:ins>
    </w:p>
    <w:p w14:paraId="344BC42A" w14:textId="045BC77A" w:rsidR="006615BA" w:rsidRPr="00D36061" w:rsidRDefault="006615BA" w:rsidP="00FB6F8F">
      <w:pPr>
        <w:pStyle w:val="Heading3"/>
      </w:pPr>
      <w:r w:rsidRPr="00D36061">
        <w:t xml:space="preserve">Choice of effect size </w:t>
      </w:r>
    </w:p>
    <w:p w14:paraId="203D55CB" w14:textId="77246571" w:rsidR="00462B0D" w:rsidRPr="00D36061" w:rsidRDefault="000D4DA7" w:rsidP="00FB6F8F">
      <w:r w:rsidRPr="00D36061">
        <w:t>One</w:t>
      </w:r>
      <w:r w:rsidR="006615BA" w:rsidRPr="00D36061">
        <w:t xml:space="preserve"> limitation of the current study is the choice of the effect size for which power was calculated for (i.e., Pearson’s </w:t>
      </w:r>
      <w:r w:rsidR="006615BA" w:rsidRPr="00D36061">
        <w:rPr>
          <w:i/>
          <w:iCs/>
        </w:rPr>
        <w:t>r</w:t>
      </w:r>
      <w:r w:rsidR="006615BA" w:rsidRPr="00D36061">
        <w:t xml:space="preserve"> = .20, equivalent to Cohen’s </w:t>
      </w:r>
      <w:r w:rsidR="006615BA" w:rsidRPr="00D36061">
        <w:rPr>
          <w:i/>
          <w:iCs/>
        </w:rPr>
        <w:t>d</w:t>
      </w:r>
      <w:r w:rsidR="006615BA" w:rsidRPr="00D36061">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rsidRPr="00D36061">
        <w:t xml:space="preserve"> </w:t>
      </w:r>
      <w:r w:rsidR="00AE5EBF" w:rsidRPr="00D36061">
        <w:fldChar w:fldCharType="begin"/>
      </w:r>
      <w:r w:rsidR="00BA6EE7" w:rsidRPr="00D36061">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rsidRPr="00D36061">
        <w:fldChar w:fldCharType="separate"/>
      </w:r>
      <w:r w:rsidR="00AE5EBF" w:rsidRPr="00D36061">
        <w:rPr>
          <w:noProof/>
        </w:rPr>
        <w:t>(Gignac &amp; Szodorai, 2016; Hemphill, 2003; Richard et al., 2003)</w:t>
      </w:r>
      <w:r w:rsidR="00AE5EBF" w:rsidRPr="00D36061">
        <w:fldChar w:fldCharType="end"/>
      </w:r>
      <w:r w:rsidR="005556F1" w:rsidRPr="00D36061">
        <w:t>. No such estimates exist for the IRAP literature</w:t>
      </w:r>
      <w:r w:rsidR="00863E68" w:rsidRPr="00D36061">
        <w:t xml:space="preserve">. </w:t>
      </w:r>
    </w:p>
    <w:p w14:paraId="0600722C" w14:textId="6F381876" w:rsidR="004E75ED" w:rsidRPr="00D36061" w:rsidRDefault="00863E68" w:rsidP="00FB6F8F">
      <w:r w:rsidRPr="00D36061">
        <w:t xml:space="preserve">One </w:t>
      </w:r>
      <w:r w:rsidR="00BD49FB" w:rsidRPr="00D36061">
        <w:t xml:space="preserve">meta-analysis of the IRAP’s criterion validity does exist </w:t>
      </w:r>
      <w:r w:rsidR="00BD49FB" w:rsidRPr="00D36061">
        <w:fldChar w:fldCharType="begin"/>
      </w:r>
      <w:r w:rsidR="00BD49FB" w:rsidRPr="00D36061">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rsidRPr="00D36061">
        <w:fldChar w:fldCharType="separate"/>
      </w:r>
      <w:r w:rsidR="00BD49FB" w:rsidRPr="00D36061">
        <w:rPr>
          <w:noProof/>
        </w:rPr>
        <w:t>(Vahey et al., 2015)</w:t>
      </w:r>
      <w:r w:rsidR="00BD49FB" w:rsidRPr="00D36061">
        <w:fldChar w:fldCharType="end"/>
      </w:r>
      <w:r w:rsidR="00BD49FB" w:rsidRPr="00D36061">
        <w:t xml:space="preserve">, but that study </w:t>
      </w:r>
      <w:r w:rsidR="004E7F8D" w:rsidRPr="00D36061">
        <w:t xml:space="preserve">involved </w:t>
      </w:r>
      <w:r w:rsidR="00BD49FB" w:rsidRPr="00D36061">
        <w:t xml:space="preserve">a different </w:t>
      </w:r>
      <w:proofErr w:type="spellStart"/>
      <w:r w:rsidR="00BD49FB" w:rsidRPr="00D36061">
        <w:t>estimand</w:t>
      </w:r>
      <w:proofErr w:type="spellEnd"/>
      <w:r w:rsidR="00A97DCC" w:rsidRPr="00D36061">
        <w:t xml:space="preserve"> to </w:t>
      </w:r>
      <w:r w:rsidR="00A13B30" w:rsidRPr="00D36061">
        <w:t xml:space="preserve">the current work </w:t>
      </w:r>
      <w:r w:rsidR="00A97DCC" w:rsidRPr="00D36061">
        <w:t>(i.e</w:t>
      </w:r>
      <w:r w:rsidR="00DB034C" w:rsidRPr="00D36061">
        <w:t xml:space="preserve">., it </w:t>
      </w:r>
      <w:r w:rsidR="004E7F8D" w:rsidRPr="00D36061">
        <w:t xml:space="preserve">provided </w:t>
      </w:r>
      <w:r w:rsidR="00A97DCC" w:rsidRPr="00D36061">
        <w:t>an answer to a different question)</w:t>
      </w:r>
      <w:r w:rsidR="00BD49FB" w:rsidRPr="00D36061">
        <w:t>.</w:t>
      </w:r>
      <w:r w:rsidR="00462B0D" w:rsidRPr="00D36061">
        <w:t xml:space="preserve"> Whereas the current analyses require an estimate of </w:t>
      </w:r>
      <w:r w:rsidR="004E75ED" w:rsidRPr="00D36061">
        <w:t xml:space="preserve">all </w:t>
      </w:r>
      <w:r w:rsidR="00462B0D" w:rsidRPr="00D36061">
        <w:t xml:space="preserve">average observed effect sizes, Vahey et al. (2015) included just </w:t>
      </w:r>
      <w:r w:rsidR="00A04D61" w:rsidRPr="00D36061">
        <w:t xml:space="preserve">15 of 46 publications they found, and </w:t>
      </w:r>
      <w:r w:rsidR="00462B0D" w:rsidRPr="00D36061">
        <w:t xml:space="preserve">56 effect sizes of the at least 308 </w:t>
      </w:r>
      <w:r w:rsidR="004E75ED" w:rsidRPr="00D36061">
        <w:t xml:space="preserve">effect sizes reported in </w:t>
      </w:r>
      <w:r w:rsidR="00A04D61" w:rsidRPr="00D36061">
        <w:t xml:space="preserve">those </w:t>
      </w:r>
      <w:r w:rsidR="00462B0D" w:rsidRPr="00D36061">
        <w:t>articles</w:t>
      </w:r>
      <w:r w:rsidR="004E75ED" w:rsidRPr="00D36061">
        <w:t xml:space="preserve">. </w:t>
      </w:r>
      <w:r w:rsidR="00A36819" w:rsidRPr="00D36061">
        <w:t xml:space="preserve">These </w:t>
      </w:r>
      <w:r w:rsidR="00A04D61" w:rsidRPr="00D36061">
        <w:t xml:space="preserve">publications and </w:t>
      </w:r>
      <w:r w:rsidR="00A36819" w:rsidRPr="00D36061">
        <w:t>e</w:t>
      </w:r>
      <w:r w:rsidR="00462B0D" w:rsidRPr="00D36061">
        <w:t xml:space="preserve">ffect </w:t>
      </w:r>
      <w:r w:rsidR="00462B0D" w:rsidRPr="00D36061">
        <w:lastRenderedPageBreak/>
        <w:t>sizes were not sampled randoml</w:t>
      </w:r>
      <w:r w:rsidR="004E75ED" w:rsidRPr="00D36061">
        <w:t>y but by applying inclusion criteria related to clinical relevance, making their estimate unsuitable for the current purposes.</w:t>
      </w:r>
    </w:p>
    <w:p w14:paraId="083FBDBC" w14:textId="77777777" w:rsidR="00692BDA" w:rsidRPr="00D36061" w:rsidRDefault="00692BDA" w:rsidP="00FB6F8F">
      <w:pPr>
        <w:pStyle w:val="Heading3"/>
      </w:pPr>
      <w:r w:rsidRPr="00D36061">
        <w:t>Potential for systematic differences in effect sizes between literatures</w:t>
      </w:r>
    </w:p>
    <w:p w14:paraId="220257E0" w14:textId="20C49417" w:rsidR="00FA74E4" w:rsidRPr="00D36061" w:rsidRDefault="0017209D" w:rsidP="00FB6F8F">
      <w:r w:rsidRPr="00D36061">
        <w:t xml:space="preserve">It is important to consider the possibility that </w:t>
      </w:r>
      <w:r w:rsidR="00CB344F" w:rsidRPr="00D36061">
        <w:t>the effect sizes observed within the IRAP literature are simply much larger than those observed in other areas of psychology</w:t>
      </w:r>
      <w:r w:rsidR="004522FE" w:rsidRPr="00D36061">
        <w:t>. This would undermine the comparisons between the implied power in the IRAP literature versus the Social and Personality Psychology literature which are based on an assumption of similar average effect sizes.</w:t>
      </w:r>
      <w:r w:rsidR="00705DD8" w:rsidRPr="00D36061">
        <w:t xml:space="preserve"> </w:t>
      </w:r>
      <w:r w:rsidR="00492C6B" w:rsidRPr="00D36061">
        <w:t>However, t</w:t>
      </w:r>
      <w:r w:rsidR="00250991" w:rsidRPr="00D36061">
        <w:t xml:space="preserve">his would require </w:t>
      </w:r>
      <w:r w:rsidR="00CB344F" w:rsidRPr="00D36061">
        <w:t xml:space="preserve">that the IRAP </w:t>
      </w:r>
      <w:r w:rsidR="00705DD8" w:rsidRPr="00D36061">
        <w:t xml:space="preserve">itself </w:t>
      </w:r>
      <w:r w:rsidR="00CB344F" w:rsidRPr="00D36061">
        <w:t>is unique</w:t>
      </w:r>
      <w:r w:rsidR="00492C6B" w:rsidRPr="00D36061">
        <w:t xml:space="preserve"> or distinct in some way that allows it to capture larger than average effect sizes.</w:t>
      </w:r>
      <w:r w:rsidR="00250991" w:rsidRPr="00D36061">
        <w:t xml:space="preserve"> </w:t>
      </w:r>
      <w:r w:rsidR="00492C6B" w:rsidRPr="00D36061">
        <w:t>G</w:t>
      </w:r>
      <w:r w:rsidR="00250991" w:rsidRPr="00D36061">
        <w:t xml:space="preserve">iven that the IRAP is used to study a diverse range of topics covering social psychology </w:t>
      </w:r>
      <w:r w:rsidR="00250991" w:rsidRPr="00D36061">
        <w:fldChar w:fldCharType="begin"/>
      </w:r>
      <w:r w:rsidR="00192C8C" w:rsidRPr="00D3606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00250991" w:rsidRPr="00D36061">
        <w:fldChar w:fldCharType="separate"/>
      </w:r>
      <w:r w:rsidR="00250991" w:rsidRPr="00D36061">
        <w:rPr>
          <w:noProof/>
        </w:rPr>
        <w:t>(e.g., race and gender: De Schryver et al., 2018; Hughes et al., 2016)</w:t>
      </w:r>
      <w:r w:rsidR="00250991" w:rsidRPr="00D36061">
        <w:fldChar w:fldCharType="end"/>
      </w:r>
      <w:r w:rsidR="00250991" w:rsidRPr="00D36061">
        <w:t xml:space="preserve">, clinical psychology </w:t>
      </w:r>
      <w:r w:rsidR="00250991" w:rsidRPr="00D36061">
        <w:fldChar w:fldCharType="begin"/>
      </w:r>
      <w:r w:rsidR="00BB2ECF" w:rsidRPr="00D3606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rsidRPr="00D36061">
        <w:fldChar w:fldCharType="separate"/>
      </w:r>
      <w:r w:rsidR="00250991" w:rsidRPr="00D36061">
        <w:rPr>
          <w:noProof/>
        </w:rPr>
        <w:t>(e.g., depression, suicidality, eating disorders, and OCD: Hussey et al., 2016; Hussey &amp; Barnes-Holmes, 2012; Nicholson &amp; Barnes-Holmes, 2012; Parling et al., 2012)</w:t>
      </w:r>
      <w:r w:rsidR="00250991" w:rsidRPr="00D36061">
        <w:fldChar w:fldCharType="end"/>
      </w:r>
      <w:r w:rsidR="00250991" w:rsidRPr="00D36061">
        <w:t xml:space="preserve">, and behaviorism </w:t>
      </w:r>
      <w:r w:rsidR="004522FE" w:rsidRPr="00D36061">
        <w:fldChar w:fldCharType="begin"/>
      </w:r>
      <w:r w:rsidR="00BB2ECF" w:rsidRPr="00D36061">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rsidRPr="00D36061">
        <w:fldChar w:fldCharType="separate"/>
      </w:r>
      <w:r w:rsidR="004522FE" w:rsidRPr="00D36061">
        <w:rPr>
          <w:noProof/>
        </w:rPr>
        <w:t>(e.g., within Relational Frame Theory: Finn et al., 2016; Pidgeon et al., 2021)</w:t>
      </w:r>
      <w:r w:rsidR="004522FE" w:rsidRPr="00D36061">
        <w:fldChar w:fldCharType="end"/>
      </w:r>
      <w:r w:rsidR="00492C6B" w:rsidRPr="00D36061">
        <w:t>, t</w:t>
      </w:r>
      <w:r w:rsidR="004522FE" w:rsidRPr="00D36061">
        <w:t xml:space="preserve">he common link across the IRAP literature is therefore not the domain in which the task is employed, but the use of the task itself. </w:t>
      </w:r>
      <w:r w:rsidR="00AB167D" w:rsidRPr="00D36061">
        <w:t xml:space="preserve">While it is quite feasible that effect sizes differ in one domain relative to another (e.g., effect sizes in persuasion research might simply be larger than in perception research, or vice versa), </w:t>
      </w:r>
      <w:r w:rsidR="00F215D3" w:rsidRPr="00D36061">
        <w:t xml:space="preserve">this is not the case when a range of domains are being considered. </w:t>
      </w:r>
    </w:p>
    <w:p w14:paraId="39798E8D" w14:textId="798ED3A8" w:rsidR="00B81A55" w:rsidRPr="00D36061" w:rsidRDefault="00F215D3" w:rsidP="00FB6F8F">
      <w:r w:rsidRPr="00D36061">
        <w:t>I</w:t>
      </w:r>
      <w:r w:rsidR="00AB167D" w:rsidRPr="00D36061">
        <w:t xml:space="preserve">t is relatively </w:t>
      </w:r>
      <w:r w:rsidRPr="00D36061">
        <w:t>easier to estimate the probability that larger effect sizes will be observed using one task relative to others</w:t>
      </w:r>
      <w:r w:rsidR="00722AEF" w:rsidRPr="00D36061">
        <w:t>: average observable effect sizes are limited by the reliability of the task</w:t>
      </w:r>
      <w:r w:rsidR="007B6873" w:rsidRPr="00D36061">
        <w:t xml:space="preserve"> being used to capture them </w:t>
      </w:r>
      <w:r w:rsidR="007B6873" w:rsidRPr="00D36061">
        <w:fldChar w:fldCharType="begin"/>
      </w:r>
      <w:r w:rsidR="007B6873" w:rsidRPr="00D36061">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rsidRPr="00D36061">
        <w:fldChar w:fldCharType="separate"/>
      </w:r>
      <w:r w:rsidR="007B6873" w:rsidRPr="00D36061">
        <w:rPr>
          <w:noProof/>
        </w:rPr>
        <w:t>(i.e., via attentuation: Revelle, 2009)</w:t>
      </w:r>
      <w:r w:rsidR="007B6873" w:rsidRPr="00D36061">
        <w:fldChar w:fldCharType="end"/>
      </w:r>
      <w:r w:rsidR="007B6873" w:rsidRPr="00D36061">
        <w:t xml:space="preserve">. </w:t>
      </w:r>
      <w:r w:rsidR="007508F6" w:rsidRPr="00D36061">
        <w:t>T</w:t>
      </w:r>
      <w:r w:rsidR="007B6873" w:rsidRPr="00D36061">
        <w:t xml:space="preserve">he </w:t>
      </w:r>
      <w:r w:rsidR="00CB344F" w:rsidRPr="00D36061">
        <w:t>IRAP</w:t>
      </w:r>
      <w:r w:rsidR="007508F6" w:rsidRPr="00D36061">
        <w:t>’s reliability</w:t>
      </w:r>
      <w:r w:rsidR="00CB344F" w:rsidRPr="00D36061">
        <w:t xml:space="preserve"> has been shown to </w:t>
      </w:r>
      <w:r w:rsidR="007508F6" w:rsidRPr="00D36061">
        <w:t xml:space="preserve">be less than acceptable according to common recommendations </w:t>
      </w:r>
      <w:r w:rsidR="007508F6" w:rsidRPr="00D36061">
        <w:fldChar w:fldCharType="begin"/>
      </w:r>
      <w:r w:rsidR="00142056" w:rsidRPr="00D36061">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rsidRPr="00D36061">
        <w:fldChar w:fldCharType="separate"/>
      </w:r>
      <w:r w:rsidR="00142056" w:rsidRPr="00D36061">
        <w:rPr>
          <w:lang w:val="en-GB"/>
        </w:rPr>
        <w:t xml:space="preserve">(e.g., α = .60 and test-retest </w:t>
      </w:r>
      <w:r w:rsidR="00142056" w:rsidRPr="00D36061">
        <w:rPr>
          <w:i/>
          <w:iCs/>
          <w:lang w:val="en-GB"/>
        </w:rPr>
        <w:t>r</w:t>
      </w:r>
      <w:r w:rsidR="00142056" w:rsidRPr="00D36061">
        <w:rPr>
          <w:lang w:val="en-GB"/>
        </w:rPr>
        <w:t xml:space="preserve"> = .43 according to one meta-analysis: Greenwald &amp; Lai, 2020; reliability was found to be substantially lower in a different analysis: Hussey &amp; Drake, 2020a; recommendation for α &gt; .70: Nunnally &amp; Bernstein, 1994)</w:t>
      </w:r>
      <w:r w:rsidR="007508F6" w:rsidRPr="00D36061">
        <w:fldChar w:fldCharType="end"/>
      </w:r>
      <w:r w:rsidR="00142056" w:rsidRPr="00D36061">
        <w:t>. M</w:t>
      </w:r>
      <w:r w:rsidR="00CB344F" w:rsidRPr="00D36061">
        <w:t xml:space="preserve">easures in </w:t>
      </w:r>
      <w:r w:rsidR="00840137" w:rsidRPr="00D36061">
        <w:t>S</w:t>
      </w:r>
      <w:r w:rsidR="00CB344F" w:rsidRPr="00D36061">
        <w:t xml:space="preserve">ocial and </w:t>
      </w:r>
      <w:r w:rsidR="00840137" w:rsidRPr="00D36061">
        <w:t>P</w:t>
      </w:r>
      <w:r w:rsidR="00CB344F" w:rsidRPr="00D36061">
        <w:t xml:space="preserve">ersonality </w:t>
      </w:r>
      <w:r w:rsidR="00CB344F" w:rsidRPr="00D36061">
        <w:lastRenderedPageBreak/>
        <w:t>psychology</w:t>
      </w:r>
      <w:r w:rsidR="00840137" w:rsidRPr="00D36061">
        <w:t xml:space="preserve"> have generally been shown to possess higher reliability than this in reliability-generalization meta-analyses</w:t>
      </w:r>
      <w:r w:rsidR="00CB344F" w:rsidRPr="00D36061">
        <w:t xml:space="preserve"> </w:t>
      </w:r>
      <w:r w:rsidR="00CB344F" w:rsidRPr="00D36061">
        <w:fldChar w:fldCharType="begin"/>
      </w:r>
      <w:r w:rsidR="00840137" w:rsidRPr="00D36061">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rsidRPr="00D36061">
        <w:fldChar w:fldCharType="separate"/>
      </w:r>
      <w:r w:rsidR="00840137" w:rsidRPr="00D36061">
        <w:rPr>
          <w:noProof/>
        </w:rPr>
        <w:t>(Greco et al., 2018)</w:t>
      </w:r>
      <w:r w:rsidR="00CB344F" w:rsidRPr="00D36061">
        <w:fldChar w:fldCharType="end"/>
      </w:r>
      <w:r w:rsidR="00CB344F" w:rsidRPr="00D36061">
        <w:t xml:space="preserve">. </w:t>
      </w:r>
      <w:r w:rsidR="00C87034" w:rsidRPr="00D36061">
        <w:t>I</w:t>
      </w:r>
      <w:r w:rsidR="00CB344F" w:rsidRPr="00D36061">
        <w:t xml:space="preserve">t is </w:t>
      </w:r>
      <w:r w:rsidR="00AE5FEC" w:rsidRPr="00D36061">
        <w:t xml:space="preserve">mathematically </w:t>
      </w:r>
      <w:r w:rsidR="00CB344F" w:rsidRPr="00D36061">
        <w:t xml:space="preserve">implausible that </w:t>
      </w:r>
      <w:r w:rsidR="00AE5FEC" w:rsidRPr="00D36061">
        <w:t xml:space="preserve">a less reliable than average </w:t>
      </w:r>
      <w:r w:rsidR="007854E9" w:rsidRPr="00D36061">
        <w:t>task</w:t>
      </w:r>
      <w:r w:rsidR="00AE5FEC" w:rsidRPr="00D36061">
        <w:t xml:space="preserve"> </w:t>
      </w:r>
      <w:r w:rsidR="003A7926" w:rsidRPr="00D36061">
        <w:t>can</w:t>
      </w:r>
      <w:r w:rsidR="00AE5FEC" w:rsidRPr="00D36061">
        <w:t xml:space="preserve"> consistently capture larger than average effect sizes</w:t>
      </w:r>
      <w:r w:rsidR="003E1AA6" w:rsidRPr="00D36061">
        <w:t xml:space="preserve">. </w:t>
      </w:r>
      <w:r w:rsidR="009F1DC5" w:rsidRPr="00D36061">
        <w:t xml:space="preserve">As such, it is unlikely that average effect sizes in the IRAP literature are larger than those in other literatures (although the reverse is plausibly the case). </w:t>
      </w:r>
    </w:p>
    <w:p w14:paraId="775AD415" w14:textId="7D49464E" w:rsidR="00692BDA" w:rsidRPr="00D36061" w:rsidRDefault="00692BDA" w:rsidP="00FB6F8F">
      <w:pPr>
        <w:pStyle w:val="Heading3"/>
      </w:pPr>
      <w:r w:rsidRPr="00D36061">
        <w:t xml:space="preserve">Generalizability </w:t>
      </w:r>
    </w:p>
    <w:p w14:paraId="506F0EDC" w14:textId="77777777" w:rsidR="00525D9D" w:rsidRPr="00D36061" w:rsidRDefault="00692BDA" w:rsidP="00FB6F8F">
      <w:r w:rsidRPr="00D36061">
        <w:t xml:space="preserve">The limitations of the dataset generated by Fraley et al. (2022) covering the Social and Personality psychology literature are discussed in their original article and will be reiterated here. </w:t>
      </w:r>
      <w:r w:rsidR="00123DE7" w:rsidRPr="00D36061">
        <w:t xml:space="preserve">Those authors elected to code articles from a subset of the more prestigious Social and Personality psychology journals, and there is potential that their estimates </w:t>
      </w:r>
      <w:r w:rsidR="00E42015" w:rsidRPr="00D36061">
        <w:t xml:space="preserve">are not perfectly representative of </w:t>
      </w:r>
      <w:r w:rsidR="00123DE7" w:rsidRPr="00D36061">
        <w:t>articles published in other journals</w:t>
      </w:r>
      <w:r w:rsidR="00E42015" w:rsidRPr="00D36061">
        <w:t xml:space="preserve"> in that field</w:t>
      </w:r>
      <w:r w:rsidR="00123DE7" w:rsidRPr="00D36061">
        <w:t>.</w:t>
      </w:r>
      <w:r w:rsidR="00B15284" w:rsidRPr="00D36061">
        <w:t xml:space="preserve"> </w:t>
      </w:r>
      <w:r w:rsidR="00BA5684" w:rsidRPr="00D36061">
        <w:t xml:space="preserve">Only increasingly larger scale assessments of literature can resolve this. There are already signs of progress here: </w:t>
      </w:r>
      <w:r w:rsidR="00B15284" w:rsidRPr="00D36061">
        <w:t xml:space="preserve">Fraley et al. (2022) have already updated their dataset once (see Fraley &amp; </w:t>
      </w:r>
      <w:proofErr w:type="spellStart"/>
      <w:r w:rsidR="00B15284" w:rsidRPr="00D36061">
        <w:t>Vazire</w:t>
      </w:r>
      <w:proofErr w:type="spellEnd"/>
      <w:r w:rsidR="00B15284" w:rsidRPr="00D36061">
        <w:t xml:space="preserve">, 2014) and state that they will continue to do so again in the future. </w:t>
      </w:r>
    </w:p>
    <w:p w14:paraId="2B53B831" w14:textId="77D14F88" w:rsidR="00692BDA" w:rsidRPr="00D36061" w:rsidRDefault="00525D9D" w:rsidP="00FB6F8F">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rsidRPr="00D36061">
        <w:t>scrutiny of the replicability</w:t>
      </w:r>
      <w:r w:rsidRPr="00D36061">
        <w:t xml:space="preserve"> </w:t>
      </w:r>
      <w:r w:rsidR="008437C9" w:rsidRPr="00D36061">
        <w:t xml:space="preserve">of </w:t>
      </w:r>
      <w:r w:rsidR="00316AA9" w:rsidRPr="00D36061">
        <w:t>behavioral</w:t>
      </w:r>
      <w:r w:rsidRPr="00D36061">
        <w:t xml:space="preserve"> research </w:t>
      </w:r>
      <w:r w:rsidRPr="00D36061">
        <w:fldChar w:fldCharType="begin"/>
      </w:r>
      <w:r w:rsidR="008437C9" w:rsidRPr="00D36061">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8437C9" w:rsidRPr="00D36061">
        <w:rPr>
          <w:noProof/>
        </w:rPr>
        <w:t>(e.g., Hantula, 2019; Task Force on the Strategies and Tactics of Contextual Behavioral Science Research, 2021)</w:t>
      </w:r>
      <w:r w:rsidRPr="00D36061">
        <w:fldChar w:fldCharType="end"/>
      </w:r>
      <w:r w:rsidRPr="00D36061">
        <w:t xml:space="preserve">, future research should examine median sample sizes </w:t>
      </w:r>
      <w:r w:rsidR="004C5719" w:rsidRPr="00D36061">
        <w:t xml:space="preserve">in studies employing NHST in </w:t>
      </w:r>
      <w:r w:rsidR="005E5317" w:rsidRPr="00D36061">
        <w:t xml:space="preserve">the </w:t>
      </w:r>
      <w:r w:rsidR="000A1BAD" w:rsidRPr="00D36061">
        <w:t xml:space="preserve">behavioral </w:t>
      </w:r>
      <w:r w:rsidR="005E5317" w:rsidRPr="00D36061">
        <w:t xml:space="preserve">literature </w:t>
      </w:r>
      <w:r w:rsidR="000A1BAD" w:rsidRPr="00D36061">
        <w:t xml:space="preserve">(e.g., </w:t>
      </w:r>
      <w:r w:rsidR="005E5317" w:rsidRPr="00D36061">
        <w:t xml:space="preserve">journals such as </w:t>
      </w:r>
      <w:r w:rsidR="000A1BAD" w:rsidRPr="00D36061">
        <w:t xml:space="preserve">Journal of Contextual Behavioral Science, </w:t>
      </w:r>
      <w:r w:rsidR="004C5719" w:rsidRPr="00D36061">
        <w:t>The Psychological Record</w:t>
      </w:r>
      <w:r w:rsidR="005E5317" w:rsidRPr="00D36061">
        <w:t xml:space="preserve">, and Perspectives of Behavioral Science). </w:t>
      </w:r>
    </w:p>
    <w:p w14:paraId="4E0A9F67" w14:textId="79675C27" w:rsidR="006F1611" w:rsidRPr="00D36061" w:rsidRDefault="006F1611" w:rsidP="00FB6F8F">
      <w:pPr>
        <w:pStyle w:val="Heading2"/>
      </w:pPr>
      <w:r w:rsidRPr="00D36061">
        <w:t>Conclusion</w:t>
      </w:r>
    </w:p>
    <w:p w14:paraId="7E849A8B" w14:textId="2A9D2738" w:rsidR="00467B73" w:rsidRPr="005F6801" w:rsidRDefault="00C121D6" w:rsidP="005F6801">
      <w:r w:rsidRPr="00D36061">
        <w:t xml:space="preserve">Given that statistical power across a literature is a key determinant of the replicability of the findings in that literature, these results paint a worrying picture for the replicability of </w:t>
      </w:r>
      <w:r w:rsidRPr="00D36061">
        <w:lastRenderedPageBreak/>
        <w:t xml:space="preserve">IRAP research. </w:t>
      </w:r>
      <w:r w:rsidR="005E51D1" w:rsidRPr="00D36061">
        <w:t xml:space="preserve">These concerns add to concerns vocalized elsewhere about the IRAP’s reliability </w:t>
      </w:r>
      <w:r w:rsidR="005E51D1" w:rsidRPr="00D36061">
        <w:fldChar w:fldCharType="begin"/>
      </w:r>
      <w:r w:rsidR="005E51D1" w:rsidRPr="00D3606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rsidRPr="00D36061">
        <w:fldChar w:fldCharType="separate"/>
      </w:r>
      <w:r w:rsidR="005E51D1" w:rsidRPr="00D36061">
        <w:rPr>
          <w:noProof/>
        </w:rPr>
        <w:t>(Hussey, 2020; Hussey &amp; Drake, 2020a)</w:t>
      </w:r>
      <w:r w:rsidR="005E51D1" w:rsidRPr="00D36061">
        <w:fldChar w:fldCharType="end"/>
      </w:r>
      <w:r w:rsidR="008C3C01" w:rsidRPr="00D36061">
        <w:t xml:space="preserve">, </w:t>
      </w:r>
      <w:r w:rsidR="005E51D1" w:rsidRPr="00D36061">
        <w:t xml:space="preserve">a method factor that confounds </w:t>
      </w:r>
      <w:r w:rsidR="008C3C01" w:rsidRPr="00D36061">
        <w:t xml:space="preserve">several </w:t>
      </w:r>
      <w:r w:rsidR="005E51D1" w:rsidRPr="00D36061">
        <w:t xml:space="preserve">common analyses of IRAP data </w:t>
      </w:r>
      <w:r w:rsidR="005E51D1" w:rsidRPr="00D36061">
        <w:fldChar w:fldCharType="begin"/>
      </w:r>
      <w:r w:rsidR="005E51D1" w:rsidRPr="00D3606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rsidRPr="00D36061">
        <w:fldChar w:fldCharType="separate"/>
      </w:r>
      <w:r w:rsidR="005E51D1" w:rsidRPr="00D36061">
        <w:rPr>
          <w:noProof/>
        </w:rPr>
        <w:t>(Hussey &amp; Drake, 2020b)</w:t>
      </w:r>
      <w:r w:rsidR="005E51D1" w:rsidRPr="00D36061">
        <w:fldChar w:fldCharType="end"/>
      </w:r>
      <w:r w:rsidR="00145D81" w:rsidRPr="00D36061">
        <w:t>, and the fact that most IRAP studies come from a very narrow range of individuals and labs</w:t>
      </w:r>
      <w:r w:rsidR="00823598" w:rsidRPr="00D36061">
        <w:t>,</w:t>
      </w:r>
      <w:r w:rsidR="00145D81" w:rsidRPr="00D36061">
        <w:t xml:space="preserve"> potentially impacting the replicability and generalizability of claims </w:t>
      </w:r>
      <w:r w:rsidR="00145D81" w:rsidRPr="00D36061">
        <w:fldChar w:fldCharType="begin"/>
      </w:r>
      <w:r w:rsidR="00145D81" w:rsidRPr="00D3606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rsidRPr="00D36061">
        <w:fldChar w:fldCharType="separate"/>
      </w:r>
      <w:r w:rsidR="00145D81" w:rsidRPr="00D36061">
        <w:rPr>
          <w:noProof/>
        </w:rPr>
        <w:t>(Hussey, 2022)</w:t>
      </w:r>
      <w:r w:rsidR="00145D81" w:rsidRPr="00D36061">
        <w:fldChar w:fldCharType="end"/>
      </w:r>
      <w:r w:rsidR="005E51D1" w:rsidRPr="00D36061">
        <w:t xml:space="preserve">. </w:t>
      </w:r>
      <w:r w:rsidR="00754A6B" w:rsidRPr="00D36061">
        <w:t>Researchers should therefore interpret the results and conclusions of published IRAP research with some caution</w:t>
      </w:r>
      <w:r w:rsidR="005E51D1" w:rsidRPr="00D36061">
        <w:t>, and be cautious in choosing to employ the IRAP in their own work</w:t>
      </w:r>
      <w:r w:rsidR="00754A6B" w:rsidRPr="00D36061">
        <w:t xml:space="preserve">. </w:t>
      </w:r>
      <w:r w:rsidRPr="00D36061">
        <w:t xml:space="preserve">In line with a recent statement </w:t>
      </w:r>
      <w:r w:rsidR="000F74C8" w:rsidRPr="00D36061">
        <w:t xml:space="preserve">by </w:t>
      </w:r>
      <w:r w:rsidRPr="00D36061">
        <w:t xml:space="preserve">the Association for Contextual Behavioral Science </w:t>
      </w:r>
      <w:r w:rsidR="000F74C8" w:rsidRPr="00D36061">
        <w:t xml:space="preserve">explicitly embracing the need for replication studies </w:t>
      </w:r>
      <w:r w:rsidRPr="00D36061">
        <w:fldChar w:fldCharType="begin"/>
      </w:r>
      <w:r w:rsidR="008437C9" w:rsidRPr="00D36061">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0F74C8" w:rsidRPr="00D36061">
        <w:rPr>
          <w:noProof/>
        </w:rPr>
        <w:t>(Task Force on the Strategies and Tactics of Contextual Behavioral Science Research, 2021)</w:t>
      </w:r>
      <w:r w:rsidRPr="00D36061">
        <w:fldChar w:fldCharType="end"/>
      </w:r>
      <w:r w:rsidR="000F74C8" w:rsidRPr="00D36061">
        <w:t>, direct assessment</w:t>
      </w:r>
      <w:r w:rsidR="005414D4" w:rsidRPr="00D36061">
        <w:t>s</w:t>
      </w:r>
      <w:r w:rsidR="000F74C8" w:rsidRPr="00D36061">
        <w:t xml:space="preserve"> of the reproducibility and replicability of </w:t>
      </w:r>
      <w:r w:rsidR="00D74A1D" w:rsidRPr="00D36061">
        <w:t xml:space="preserve">the published </w:t>
      </w:r>
      <w:r w:rsidR="000F74C8" w:rsidRPr="00D36061">
        <w:t xml:space="preserve">IRAP </w:t>
      </w:r>
      <w:r w:rsidR="00D74A1D" w:rsidRPr="00D36061">
        <w:t xml:space="preserve">literature </w:t>
      </w:r>
      <w:r w:rsidR="000F74C8" w:rsidRPr="00D36061">
        <w:t>is likely warranted</w:t>
      </w:r>
      <w:r w:rsidR="00C748F4" w:rsidRPr="00D36061">
        <w:t>.</w:t>
      </w:r>
      <w:r w:rsidR="00467B73">
        <w:br w:type="page"/>
      </w:r>
    </w:p>
    <w:p w14:paraId="52E3079E" w14:textId="45C054DE" w:rsidR="00AD1F7D" w:rsidRPr="00D36061" w:rsidRDefault="00AD1F7D" w:rsidP="00FB6F8F">
      <w:pPr>
        <w:pStyle w:val="Heading1"/>
      </w:pPr>
      <w:r w:rsidRPr="00D36061">
        <w:lastRenderedPageBreak/>
        <w:t>References</w:t>
      </w:r>
    </w:p>
    <w:p w14:paraId="48574EF8" w14:textId="77777777" w:rsidR="00832B01" w:rsidRPr="00832B01" w:rsidRDefault="00BB2EA8" w:rsidP="00832B01">
      <w:pPr>
        <w:pStyle w:val="Bibliography"/>
      </w:pPr>
      <w:r w:rsidRPr="00D36061">
        <w:fldChar w:fldCharType="begin"/>
      </w:r>
      <w:r w:rsidR="00BB2ECF" w:rsidRPr="00D36061">
        <w:instrText xml:space="preserve"> ADDIN ZOTERO_BIBL {"uncited":[],"omitted":[],"custom":[]} CSL_BIBLIOGRAPHY </w:instrText>
      </w:r>
      <w:r w:rsidRPr="00D36061">
        <w:fldChar w:fldCharType="separate"/>
      </w:r>
      <w:r w:rsidR="00832B01" w:rsidRPr="00832B01">
        <w:t xml:space="preserve">Asendorpf, J. B., Conner, M., De </w:t>
      </w:r>
      <w:proofErr w:type="spellStart"/>
      <w:r w:rsidR="00832B01" w:rsidRPr="00832B01">
        <w:t>Fruyt</w:t>
      </w:r>
      <w:proofErr w:type="spellEnd"/>
      <w:r w:rsidR="00832B01" w:rsidRPr="00832B01">
        <w:t xml:space="preserve">, F., De Houwer, J., </w:t>
      </w:r>
      <w:proofErr w:type="spellStart"/>
      <w:r w:rsidR="00832B01" w:rsidRPr="00832B01">
        <w:t>Denissen</w:t>
      </w:r>
      <w:proofErr w:type="spellEnd"/>
      <w:r w:rsidR="00832B01" w:rsidRPr="00832B01">
        <w:t xml:space="preserve">, J. J. A., Fiedler, K., Fiedler, S., Funder, D. C., </w:t>
      </w:r>
      <w:proofErr w:type="spellStart"/>
      <w:r w:rsidR="00832B01" w:rsidRPr="00832B01">
        <w:t>Kliegl</w:t>
      </w:r>
      <w:proofErr w:type="spellEnd"/>
      <w:r w:rsidR="00832B01" w:rsidRPr="00832B01">
        <w:t xml:space="preserve">, R., Nosek, B. A., Perugini, M., Roberts, B. W., Schmitt, M., van </w:t>
      </w:r>
      <w:proofErr w:type="spellStart"/>
      <w:r w:rsidR="00832B01" w:rsidRPr="00832B01">
        <w:t>Aken</w:t>
      </w:r>
      <w:proofErr w:type="spellEnd"/>
      <w:r w:rsidR="00832B01" w:rsidRPr="00832B01">
        <w:t xml:space="preserve">, M. A. G., Weber, H., &amp; Wicherts, J. M. (2013). Recommendations for Increasing Replicability in Psychology: Recommendations for increasing replicability. </w:t>
      </w:r>
      <w:r w:rsidR="00832B01" w:rsidRPr="00832B01">
        <w:rPr>
          <w:i/>
          <w:iCs/>
        </w:rPr>
        <w:t>European Journal of Personality</w:t>
      </w:r>
      <w:r w:rsidR="00832B01" w:rsidRPr="00832B01">
        <w:t xml:space="preserve">, </w:t>
      </w:r>
      <w:r w:rsidR="00832B01" w:rsidRPr="00832B01">
        <w:rPr>
          <w:i/>
          <w:iCs/>
        </w:rPr>
        <w:t>27</w:t>
      </w:r>
      <w:r w:rsidR="00832B01" w:rsidRPr="00832B01">
        <w:t>(2), 108–119. https://doi.org/10.1002/per.1919</w:t>
      </w:r>
    </w:p>
    <w:p w14:paraId="587D53F0" w14:textId="77777777" w:rsidR="00832B01" w:rsidRPr="00832B01" w:rsidRDefault="00832B01" w:rsidP="00832B01">
      <w:pPr>
        <w:pStyle w:val="Bibliography"/>
      </w:pPr>
      <w:r w:rsidRPr="00832B01">
        <w:t xml:space="preserve">Baker, M., &amp; </w:t>
      </w:r>
      <w:proofErr w:type="spellStart"/>
      <w:r w:rsidRPr="00832B01">
        <w:t>Dolgin</w:t>
      </w:r>
      <w:proofErr w:type="spellEnd"/>
      <w:r w:rsidRPr="00832B01">
        <w:t xml:space="preserve">, E. (2017). Cancer reproducibility project releases first results. </w:t>
      </w:r>
      <w:r w:rsidRPr="00832B01">
        <w:rPr>
          <w:i/>
          <w:iCs/>
        </w:rPr>
        <w:t>Nature</w:t>
      </w:r>
      <w:r w:rsidRPr="00832B01">
        <w:t xml:space="preserve">, </w:t>
      </w:r>
      <w:r w:rsidRPr="00832B01">
        <w:rPr>
          <w:i/>
          <w:iCs/>
        </w:rPr>
        <w:t>541</w:t>
      </w:r>
      <w:r w:rsidRPr="00832B01">
        <w:t>(7637). https://doi.org/10.1038/541269a</w:t>
      </w:r>
    </w:p>
    <w:p w14:paraId="5B0A01D7" w14:textId="77777777" w:rsidR="00832B01" w:rsidRPr="00832B01" w:rsidRDefault="00832B01" w:rsidP="00832B01">
      <w:pPr>
        <w:pStyle w:val="Bibliography"/>
      </w:pPr>
      <w:r w:rsidRPr="00832B01">
        <w:t xml:space="preserve">Bakker, M., Hartgerink, C. H. J., Wicherts, J. M., &amp; Maas, H. L. J. van der. (2016). Researchers’ Intuitions About Power in Psychological Research. </w:t>
      </w:r>
      <w:r w:rsidRPr="00832B01">
        <w:rPr>
          <w:i/>
          <w:iCs/>
        </w:rPr>
        <w:t>Psychological Science</w:t>
      </w:r>
      <w:r w:rsidRPr="00832B01">
        <w:t>. https://doi.org/10.1177/0956797616647519</w:t>
      </w:r>
    </w:p>
    <w:p w14:paraId="29F58546" w14:textId="77777777" w:rsidR="00832B01" w:rsidRPr="00832B01" w:rsidRDefault="00832B01" w:rsidP="00832B01">
      <w:pPr>
        <w:pStyle w:val="Bibliography"/>
      </w:pPr>
      <w:r w:rsidRPr="00832B01">
        <w:t xml:space="preserve">Bakker, M., van Dijk, A., &amp; Wicherts, J. M. (2012). The rules of the game called psychological science. </w:t>
      </w:r>
      <w:r w:rsidRPr="00832B01">
        <w:rPr>
          <w:i/>
          <w:iCs/>
        </w:rPr>
        <w:t>Perspectives on Psychological Science</w:t>
      </w:r>
      <w:r w:rsidRPr="00832B01">
        <w:t xml:space="preserve">, </w:t>
      </w:r>
      <w:r w:rsidRPr="00832B01">
        <w:rPr>
          <w:i/>
          <w:iCs/>
        </w:rPr>
        <w:t>7</w:t>
      </w:r>
      <w:r w:rsidRPr="00832B01">
        <w:t>(6), 543–554. https://doi.org/10.1177/1745691612459060</w:t>
      </w:r>
    </w:p>
    <w:p w14:paraId="4B06A50C" w14:textId="77777777" w:rsidR="00832B01" w:rsidRPr="00832B01" w:rsidRDefault="00832B01" w:rsidP="00832B01">
      <w:pPr>
        <w:pStyle w:val="Bibliography"/>
      </w:pPr>
      <w:r w:rsidRPr="00832B01">
        <w:t xml:space="preserve">Bar-Anan, Y., &amp; Nosek, B. A. (2014). A comparative investigation of seven indirect attitude measures. </w:t>
      </w:r>
      <w:proofErr w:type="spellStart"/>
      <w:r w:rsidRPr="00832B01">
        <w:rPr>
          <w:i/>
          <w:iCs/>
        </w:rPr>
        <w:t>Behavior</w:t>
      </w:r>
      <w:proofErr w:type="spellEnd"/>
      <w:r w:rsidRPr="00832B01">
        <w:rPr>
          <w:i/>
          <w:iCs/>
        </w:rPr>
        <w:t xml:space="preserve"> Research Methods</w:t>
      </w:r>
      <w:r w:rsidRPr="00832B01">
        <w:t xml:space="preserve">, </w:t>
      </w:r>
      <w:r w:rsidRPr="00832B01">
        <w:rPr>
          <w:i/>
          <w:iCs/>
        </w:rPr>
        <w:t>46</w:t>
      </w:r>
      <w:r w:rsidRPr="00832B01">
        <w:t>(3), 668–688. https://doi.org/10.3758/s13428-013-0410-6</w:t>
      </w:r>
    </w:p>
    <w:p w14:paraId="58F6964C" w14:textId="77777777" w:rsidR="00832B01" w:rsidRPr="00832B01" w:rsidRDefault="00832B01" w:rsidP="00832B01">
      <w:pPr>
        <w:pStyle w:val="Bibliography"/>
      </w:pPr>
      <w:r w:rsidRPr="00832B01">
        <w:t xml:space="preserve">Barnes-Holmes, D., Barnes-Holmes, Y., Power, P., Hayden, E., Milne, R., &amp; Stewart, I. (2006). Do you really know what you believe? Developing the Implicit Relational Assessment Procedure (IRAP) as a direct measure of implicit beliefs. </w:t>
      </w:r>
      <w:r w:rsidRPr="00832B01">
        <w:rPr>
          <w:i/>
          <w:iCs/>
        </w:rPr>
        <w:t>The Irish Psychologist</w:t>
      </w:r>
      <w:r w:rsidRPr="00832B01">
        <w:t xml:space="preserve">, </w:t>
      </w:r>
      <w:r w:rsidRPr="00832B01">
        <w:rPr>
          <w:i/>
          <w:iCs/>
        </w:rPr>
        <w:t>32</w:t>
      </w:r>
      <w:r w:rsidRPr="00832B01">
        <w:t>(7), 169–177.</w:t>
      </w:r>
    </w:p>
    <w:p w14:paraId="06F0D2C1" w14:textId="77777777" w:rsidR="00832B01" w:rsidRPr="00832B01" w:rsidRDefault="00832B01" w:rsidP="00832B01">
      <w:pPr>
        <w:pStyle w:val="Bibliography"/>
      </w:pPr>
      <w:r w:rsidRPr="00832B01">
        <w:t xml:space="preserve">Barnes-Holmes, D., Barnes-Holmes, Y., Stewart, I., &amp; Boles, S. (2010). A sketch of the Implicit Relational Assessment Procedure (IRAP) and the Relational Elaboration and </w:t>
      </w:r>
      <w:r w:rsidRPr="00832B01">
        <w:lastRenderedPageBreak/>
        <w:t xml:space="preserve">Coherence (REC) model. </w:t>
      </w:r>
      <w:r w:rsidRPr="00832B01">
        <w:rPr>
          <w:i/>
          <w:iCs/>
        </w:rPr>
        <w:t>The Psychological Record</w:t>
      </w:r>
      <w:r w:rsidRPr="00832B01">
        <w:t xml:space="preserve">, </w:t>
      </w:r>
      <w:r w:rsidRPr="00832B01">
        <w:rPr>
          <w:i/>
          <w:iCs/>
        </w:rPr>
        <w:t>60</w:t>
      </w:r>
      <w:r w:rsidRPr="00832B01">
        <w:t>(3), 527–542. https://doi.org/10.1007/BF03395726</w:t>
      </w:r>
    </w:p>
    <w:p w14:paraId="5FD1F43A" w14:textId="77777777" w:rsidR="00832B01" w:rsidRPr="00832B01" w:rsidRDefault="00832B01" w:rsidP="00832B01">
      <w:pPr>
        <w:pStyle w:val="Bibliography"/>
      </w:pPr>
      <w:r w:rsidRPr="00832B01">
        <w:t xml:space="preserve">Bem, D. J. (2011). Feeling the future: Experimental evidence for anomalous retroactive influences on cognition and affect. </w:t>
      </w:r>
      <w:r w:rsidRPr="00832B01">
        <w:rPr>
          <w:i/>
          <w:iCs/>
        </w:rPr>
        <w:t>Journal of Personality and Social Psychology</w:t>
      </w:r>
      <w:r w:rsidRPr="00832B01">
        <w:t xml:space="preserve">, </w:t>
      </w:r>
      <w:r w:rsidRPr="00832B01">
        <w:rPr>
          <w:i/>
          <w:iCs/>
        </w:rPr>
        <w:t>100</w:t>
      </w:r>
      <w:r w:rsidRPr="00832B01">
        <w:t>(3), 407–425. https://doi.org/10.1037/a0021524</w:t>
      </w:r>
    </w:p>
    <w:p w14:paraId="1493452A" w14:textId="77777777" w:rsidR="00832B01" w:rsidRPr="00832B01" w:rsidRDefault="00832B01" w:rsidP="00832B01">
      <w:pPr>
        <w:pStyle w:val="Bibliography"/>
      </w:pPr>
      <w:proofErr w:type="spellStart"/>
      <w:r w:rsidRPr="00832B01">
        <w:t>Boulesteix</w:t>
      </w:r>
      <w:proofErr w:type="spellEnd"/>
      <w:r w:rsidRPr="00832B01">
        <w:t xml:space="preserve">, A.-L., Hoffmann, S., Charlton, A., &amp; Seibold, H. (2020). A replication crisis in methodological research? </w:t>
      </w:r>
      <w:r w:rsidRPr="00832B01">
        <w:rPr>
          <w:i/>
          <w:iCs/>
        </w:rPr>
        <w:t>Significance</w:t>
      </w:r>
      <w:r w:rsidRPr="00832B01">
        <w:t xml:space="preserve">, </w:t>
      </w:r>
      <w:r w:rsidRPr="00832B01">
        <w:rPr>
          <w:i/>
          <w:iCs/>
        </w:rPr>
        <w:t>17</w:t>
      </w:r>
      <w:r w:rsidRPr="00832B01">
        <w:t>(5), 18–21. https://doi.org/10.1111/1740-9713.01444</w:t>
      </w:r>
    </w:p>
    <w:p w14:paraId="70D12BE7" w14:textId="77777777" w:rsidR="00832B01" w:rsidRPr="00832B01" w:rsidRDefault="00832B01" w:rsidP="00832B01">
      <w:pPr>
        <w:pStyle w:val="Bibliography"/>
      </w:pPr>
      <w:r w:rsidRPr="00832B01">
        <w:t xml:space="preserve">Buckwalter, W. (2022). The replication crisis and philosophy. </w:t>
      </w:r>
      <w:r w:rsidRPr="00832B01">
        <w:rPr>
          <w:i/>
          <w:iCs/>
        </w:rPr>
        <w:t>Philosophy and the Mind Sciences</w:t>
      </w:r>
      <w:r w:rsidRPr="00832B01">
        <w:t xml:space="preserve">, </w:t>
      </w:r>
      <w:r w:rsidRPr="00832B01">
        <w:rPr>
          <w:i/>
          <w:iCs/>
        </w:rPr>
        <w:t>3</w:t>
      </w:r>
      <w:r w:rsidRPr="00832B01">
        <w:t>. https://doi.org/10.33735/phimisci.2022.9193</w:t>
      </w:r>
    </w:p>
    <w:p w14:paraId="238E4058" w14:textId="77777777" w:rsidR="00832B01" w:rsidRPr="00832B01" w:rsidRDefault="00832B01" w:rsidP="00832B01">
      <w:pPr>
        <w:pStyle w:val="Bibliography"/>
      </w:pPr>
      <w:r w:rsidRPr="00832B01">
        <w:t xml:space="preserve">Burgos, J. E., &amp; Killeen, P. R. (2019). Suing for Peace in the War Against Mentalism. </w:t>
      </w:r>
      <w:r w:rsidRPr="00832B01">
        <w:rPr>
          <w:i/>
          <w:iCs/>
        </w:rPr>
        <w:t xml:space="preserve">Perspectives on </w:t>
      </w:r>
      <w:proofErr w:type="spellStart"/>
      <w:r w:rsidRPr="00832B01">
        <w:rPr>
          <w:i/>
          <w:iCs/>
        </w:rPr>
        <w:t>Behavior</w:t>
      </w:r>
      <w:proofErr w:type="spellEnd"/>
      <w:r w:rsidRPr="00832B01">
        <w:rPr>
          <w:i/>
          <w:iCs/>
        </w:rPr>
        <w:t xml:space="preserve"> Science</w:t>
      </w:r>
      <w:r w:rsidRPr="00832B01">
        <w:t xml:space="preserve">, </w:t>
      </w:r>
      <w:r w:rsidRPr="00832B01">
        <w:rPr>
          <w:i/>
          <w:iCs/>
        </w:rPr>
        <w:t>42</w:t>
      </w:r>
      <w:r w:rsidRPr="00832B01">
        <w:t>(2), 241–266. https://doi.org/10.1007/s40614-018-0169-2</w:t>
      </w:r>
    </w:p>
    <w:p w14:paraId="23473A86" w14:textId="77777777" w:rsidR="00832B01" w:rsidRPr="00832B01" w:rsidRDefault="00832B01" w:rsidP="00832B01">
      <w:pPr>
        <w:pStyle w:val="Bibliography"/>
      </w:pPr>
      <w:r w:rsidRPr="00832B01">
        <w:t xml:space="preserve">Button, K. S., Ioannidis, J. P. A., </w:t>
      </w:r>
      <w:proofErr w:type="spellStart"/>
      <w:r w:rsidRPr="00832B01">
        <w:t>Mokrysz</w:t>
      </w:r>
      <w:proofErr w:type="spellEnd"/>
      <w:r w:rsidRPr="00832B01">
        <w:t xml:space="preserve">, C., Nosek, B. A., Flint, J., Robinson, E. S. J., &amp; Munafò, M. R. (2013). Power failure: Why small sample size undermines the reliability of neuroscience. </w:t>
      </w:r>
      <w:r w:rsidRPr="00832B01">
        <w:rPr>
          <w:i/>
          <w:iCs/>
        </w:rPr>
        <w:t>Nature Reviews Neuroscience</w:t>
      </w:r>
      <w:r w:rsidRPr="00832B01">
        <w:t xml:space="preserve">, </w:t>
      </w:r>
      <w:r w:rsidRPr="00832B01">
        <w:rPr>
          <w:i/>
          <w:iCs/>
        </w:rPr>
        <w:t>14</w:t>
      </w:r>
      <w:r w:rsidRPr="00832B01">
        <w:t>(5), 365–376. https://doi.org/10.1038/nrn3475</w:t>
      </w:r>
    </w:p>
    <w:p w14:paraId="7E9CF640" w14:textId="77777777" w:rsidR="00832B01" w:rsidRPr="00832B01" w:rsidRDefault="00832B01" w:rsidP="00832B01">
      <w:pPr>
        <w:pStyle w:val="Bibliography"/>
      </w:pPr>
      <w:r w:rsidRPr="00832B01">
        <w:t xml:space="preserve">Caldwell, A., Lakens, D., </w:t>
      </w:r>
      <w:proofErr w:type="spellStart"/>
      <w:r w:rsidRPr="00832B01">
        <w:t>DeBruine</w:t>
      </w:r>
      <w:proofErr w:type="spellEnd"/>
      <w:r w:rsidRPr="00832B01">
        <w:t xml:space="preserve">, L., Love, J., &amp; Aust, F. (2022). </w:t>
      </w:r>
      <w:r w:rsidRPr="00832B01">
        <w:rPr>
          <w:i/>
          <w:iCs/>
        </w:rPr>
        <w:t>Superpower: Simulation-Based Power Analysis for Factorial Designs</w:t>
      </w:r>
      <w:r w:rsidRPr="00832B01">
        <w:t xml:space="preserve"> (0.2.0). https://CRAN.R-project.org/package=Superpower</w:t>
      </w:r>
    </w:p>
    <w:p w14:paraId="669FF1B4" w14:textId="77777777" w:rsidR="00832B01" w:rsidRPr="00832B01" w:rsidRDefault="00832B01" w:rsidP="00832B01">
      <w:pPr>
        <w:pStyle w:val="Bibliography"/>
      </w:pPr>
      <w:proofErr w:type="spellStart"/>
      <w:r w:rsidRPr="00832B01">
        <w:t>Champely</w:t>
      </w:r>
      <w:proofErr w:type="spellEnd"/>
      <w:r w:rsidRPr="00832B01">
        <w:t xml:space="preserve">, S. (2016). </w:t>
      </w:r>
      <w:r w:rsidRPr="00832B01">
        <w:rPr>
          <w:i/>
          <w:iCs/>
        </w:rPr>
        <w:t>pwr: Basic Functions for Power Analysis</w:t>
      </w:r>
      <w:r w:rsidRPr="00832B01">
        <w:t>. https://CRAN.R-project.org/package=pwr</w:t>
      </w:r>
    </w:p>
    <w:p w14:paraId="21087B5B" w14:textId="77777777" w:rsidR="00832B01" w:rsidRPr="00832B01" w:rsidRDefault="00832B01" w:rsidP="00832B01">
      <w:pPr>
        <w:pStyle w:val="Bibliography"/>
      </w:pPr>
      <w:r w:rsidRPr="00832B01">
        <w:t xml:space="preserve">Clayton, K., </w:t>
      </w:r>
      <w:proofErr w:type="spellStart"/>
      <w:r w:rsidRPr="00832B01">
        <w:t>Horrillo</w:t>
      </w:r>
      <w:proofErr w:type="spellEnd"/>
      <w:r w:rsidRPr="00832B01">
        <w:t xml:space="preserve">, J., &amp; </w:t>
      </w:r>
      <w:proofErr w:type="spellStart"/>
      <w:r w:rsidRPr="00832B01">
        <w:t>Sniderman</w:t>
      </w:r>
      <w:proofErr w:type="spellEnd"/>
      <w:r w:rsidRPr="00832B01">
        <w:t xml:space="preserve">, P. M. (2023). The BIAT and the AMP as measures of racial prejudice in political science: A methodological assessment. </w:t>
      </w:r>
      <w:r w:rsidRPr="00832B01">
        <w:rPr>
          <w:i/>
          <w:iCs/>
        </w:rPr>
        <w:t>Political Science Research and Methods</w:t>
      </w:r>
      <w:r w:rsidRPr="00832B01">
        <w:t xml:space="preserve">, </w:t>
      </w:r>
      <w:r w:rsidRPr="00832B01">
        <w:rPr>
          <w:i/>
          <w:iCs/>
        </w:rPr>
        <w:t>11</w:t>
      </w:r>
      <w:r w:rsidRPr="00832B01">
        <w:t>(2), 363–373. https://doi.org/10.1017/psrm.2022.56</w:t>
      </w:r>
    </w:p>
    <w:p w14:paraId="5D711A4A" w14:textId="77777777" w:rsidR="00832B01" w:rsidRPr="00832B01" w:rsidRDefault="00832B01" w:rsidP="00832B01">
      <w:pPr>
        <w:pStyle w:val="Bibliography"/>
      </w:pPr>
      <w:r w:rsidRPr="00832B01">
        <w:lastRenderedPageBreak/>
        <w:t xml:space="preserve">Cohen, J. (1977). </w:t>
      </w:r>
      <w:r w:rsidRPr="00832B01">
        <w:rPr>
          <w:i/>
          <w:iCs/>
        </w:rPr>
        <w:t>Statistical power analysis for the behavioral sciences</w:t>
      </w:r>
      <w:r w:rsidRPr="00832B01">
        <w:t>. Academic Press.</w:t>
      </w:r>
    </w:p>
    <w:p w14:paraId="570A669E" w14:textId="77777777" w:rsidR="00832B01" w:rsidRPr="00832B01" w:rsidRDefault="00832B01" w:rsidP="00832B01">
      <w:pPr>
        <w:pStyle w:val="Bibliography"/>
      </w:pPr>
      <w:r w:rsidRPr="00832B01">
        <w:t xml:space="preserve">Cohen, J. (1988). </w:t>
      </w:r>
      <w:r w:rsidRPr="00832B01">
        <w:rPr>
          <w:i/>
          <w:iCs/>
        </w:rPr>
        <w:t>Statistical power analysis for the behavioral sciences</w:t>
      </w:r>
      <w:r w:rsidRPr="00832B01">
        <w:t>. Erlbaum.</w:t>
      </w:r>
    </w:p>
    <w:p w14:paraId="450F9E27" w14:textId="77777777" w:rsidR="00832B01" w:rsidRPr="00832B01" w:rsidRDefault="00832B01" w:rsidP="00832B01">
      <w:pPr>
        <w:pStyle w:val="Bibliography"/>
      </w:pPr>
      <w:r w:rsidRPr="00832B01">
        <w:t xml:space="preserve">Cohen, J. (1990). Things I have learned (so far). </w:t>
      </w:r>
      <w:r w:rsidRPr="00832B01">
        <w:rPr>
          <w:i/>
          <w:iCs/>
        </w:rPr>
        <w:t>American Psychologist</w:t>
      </w:r>
      <w:r w:rsidRPr="00832B01">
        <w:t xml:space="preserve">, </w:t>
      </w:r>
      <w:r w:rsidRPr="00832B01">
        <w:rPr>
          <w:i/>
          <w:iCs/>
        </w:rPr>
        <w:t>45</w:t>
      </w:r>
      <w:r w:rsidRPr="00832B01">
        <w:t>(12). https://doi.org/10.1037/0003-066X.45.12.1304</w:t>
      </w:r>
    </w:p>
    <w:p w14:paraId="03332772" w14:textId="77777777" w:rsidR="00832B01" w:rsidRPr="00832B01" w:rsidRDefault="00832B01" w:rsidP="00832B01">
      <w:pPr>
        <w:pStyle w:val="Bibliography"/>
      </w:pPr>
      <w:r w:rsidRPr="00832B01">
        <w:t xml:space="preserve">Cohen, J. (1992). A power primer. </w:t>
      </w:r>
      <w:r w:rsidRPr="00832B01">
        <w:rPr>
          <w:i/>
          <w:iCs/>
        </w:rPr>
        <w:t>Psychological Bulletin</w:t>
      </w:r>
      <w:r w:rsidRPr="00832B01">
        <w:t xml:space="preserve">, </w:t>
      </w:r>
      <w:r w:rsidRPr="00832B01">
        <w:rPr>
          <w:i/>
          <w:iCs/>
        </w:rPr>
        <w:t>112</w:t>
      </w:r>
      <w:r w:rsidRPr="00832B01">
        <w:t>(1), 155. https://doi.org/10.1037/0033-2909.112.1.155</w:t>
      </w:r>
    </w:p>
    <w:p w14:paraId="5C7CFBC2" w14:textId="77777777" w:rsidR="00832B01" w:rsidRPr="00832B01" w:rsidRDefault="00832B01" w:rsidP="00832B01">
      <w:pPr>
        <w:pStyle w:val="Bibliography"/>
      </w:pPr>
      <w:r w:rsidRPr="00832B01">
        <w:t xml:space="preserve">Corneille, O., &amp; Hütter, M. (2020). Implicit? What Do You Mean? A Comprehensive Review of the Delusive Implicitness Construct in Attitude Research. </w:t>
      </w:r>
      <w:r w:rsidRPr="00832B01">
        <w:rPr>
          <w:i/>
          <w:iCs/>
        </w:rPr>
        <w:t>Personality and Social Psychology Review</w:t>
      </w:r>
      <w:r w:rsidRPr="00832B01">
        <w:t xml:space="preserve">, </w:t>
      </w:r>
      <w:r w:rsidRPr="00832B01">
        <w:rPr>
          <w:i/>
          <w:iCs/>
        </w:rPr>
        <w:t>24</w:t>
      </w:r>
      <w:r w:rsidRPr="00832B01">
        <w:t>(3), 212–232. https://doi.org/10.1177/1088868320911325</w:t>
      </w:r>
    </w:p>
    <w:p w14:paraId="41D315EC" w14:textId="77777777" w:rsidR="00832B01" w:rsidRPr="00832B01" w:rsidRDefault="00832B01" w:rsidP="00832B01">
      <w:pPr>
        <w:pStyle w:val="Bibliography"/>
      </w:pPr>
      <w:r w:rsidRPr="00832B01">
        <w:t xml:space="preserve">Cramer, A. O. J., van </w:t>
      </w:r>
      <w:proofErr w:type="spellStart"/>
      <w:r w:rsidRPr="00832B01">
        <w:t>Ravenzwaaij</w:t>
      </w:r>
      <w:proofErr w:type="spellEnd"/>
      <w:r w:rsidRPr="00832B01">
        <w:t xml:space="preserve">, D., Matzke, D., </w:t>
      </w:r>
      <w:proofErr w:type="spellStart"/>
      <w:r w:rsidRPr="00832B01">
        <w:t>Steingroever</w:t>
      </w:r>
      <w:proofErr w:type="spellEnd"/>
      <w:r w:rsidRPr="00832B01">
        <w:t xml:space="preserve">, H., </w:t>
      </w:r>
      <w:proofErr w:type="spellStart"/>
      <w:r w:rsidRPr="00832B01">
        <w:t>Wetzels</w:t>
      </w:r>
      <w:proofErr w:type="spellEnd"/>
      <w:r w:rsidRPr="00832B01">
        <w:t xml:space="preserve">, R., </w:t>
      </w:r>
      <w:proofErr w:type="spellStart"/>
      <w:r w:rsidRPr="00832B01">
        <w:t>Grasman</w:t>
      </w:r>
      <w:proofErr w:type="spellEnd"/>
      <w:r w:rsidRPr="00832B01">
        <w:t xml:space="preserve">, R. P. P. P., </w:t>
      </w:r>
      <w:proofErr w:type="spellStart"/>
      <w:r w:rsidRPr="00832B01">
        <w:t>Waldorp</w:t>
      </w:r>
      <w:proofErr w:type="spellEnd"/>
      <w:r w:rsidRPr="00832B01">
        <w:t xml:space="preserve">, L. J., &amp; Wagenmakers, E.-J. (2016). Hidden multiplicity in exploratory multiway ANOVA: Prevalence and remedies. </w:t>
      </w:r>
      <w:r w:rsidRPr="00832B01">
        <w:rPr>
          <w:i/>
          <w:iCs/>
        </w:rPr>
        <w:t>Psychonomic Bulletin &amp; Review</w:t>
      </w:r>
      <w:r w:rsidRPr="00832B01">
        <w:t xml:space="preserve">, </w:t>
      </w:r>
      <w:r w:rsidRPr="00832B01">
        <w:rPr>
          <w:i/>
          <w:iCs/>
        </w:rPr>
        <w:t>23</w:t>
      </w:r>
      <w:r w:rsidRPr="00832B01">
        <w:t>(2), 640–647. https://doi.org/10.3758/s13423-015-0913-5</w:t>
      </w:r>
    </w:p>
    <w:p w14:paraId="59FCE469" w14:textId="77777777" w:rsidR="00832B01" w:rsidRPr="00832B01" w:rsidRDefault="00832B01" w:rsidP="00832B01">
      <w:pPr>
        <w:pStyle w:val="Bibliography"/>
      </w:pPr>
      <w:r w:rsidRPr="00832B01">
        <w:t xml:space="preserve">Cullen, C., &amp; Barnes-Holmes, D. (2008). Implicit pride and prejudice: A heterosexual phenomenon? In M. A. Morrison &amp; T. G. Morrison (Eds.), </w:t>
      </w:r>
      <w:r w:rsidRPr="00832B01">
        <w:rPr>
          <w:i/>
          <w:iCs/>
        </w:rPr>
        <w:t>The psychology of modern prejudice</w:t>
      </w:r>
      <w:r w:rsidRPr="00832B01">
        <w:t xml:space="preserve"> (pp. 195–223). Nova Science Publishers.</w:t>
      </w:r>
    </w:p>
    <w:p w14:paraId="55D37CA4" w14:textId="77777777" w:rsidR="00832B01" w:rsidRPr="00832B01" w:rsidRDefault="00832B01" w:rsidP="00832B01">
      <w:pPr>
        <w:pStyle w:val="Bibliography"/>
      </w:pPr>
      <w:r w:rsidRPr="00832B01">
        <w:t xml:space="preserve">De Schryver, M., Hussey, I., De Neve, J., Cartwright, A., &amp; Barnes-Holmes, D. (2018). The PIIRAP: An alternative scoring algorithm for the IRAP using a probabilistic semiparametric effect size measure. </w:t>
      </w:r>
      <w:r w:rsidRPr="00832B01">
        <w:rPr>
          <w:i/>
          <w:iCs/>
        </w:rPr>
        <w:t>Journal of Contextual Behavioral Science</w:t>
      </w:r>
      <w:r w:rsidRPr="00832B01">
        <w:t xml:space="preserve">, </w:t>
      </w:r>
      <w:r w:rsidRPr="00832B01">
        <w:rPr>
          <w:i/>
          <w:iCs/>
        </w:rPr>
        <w:t>7</w:t>
      </w:r>
      <w:r w:rsidRPr="00832B01">
        <w:t>, 97–103. https://doi.org/10.1016/j.jcbs.2018.01.001</w:t>
      </w:r>
    </w:p>
    <w:p w14:paraId="2D617A05" w14:textId="77777777" w:rsidR="00832B01" w:rsidRPr="00832B01" w:rsidRDefault="00832B01" w:rsidP="00832B01">
      <w:pPr>
        <w:pStyle w:val="Bibliography"/>
      </w:pPr>
      <w:r w:rsidRPr="00832B01">
        <w:t>Ebersole, C. R., Mathur, M. B., Baranski, E., Bart-</w:t>
      </w:r>
      <w:proofErr w:type="spellStart"/>
      <w:r w:rsidRPr="00832B01">
        <w:t>Plange</w:t>
      </w:r>
      <w:proofErr w:type="spellEnd"/>
      <w:r w:rsidRPr="00832B01">
        <w:t xml:space="preserve">, D.-J., </w:t>
      </w:r>
      <w:proofErr w:type="spellStart"/>
      <w:r w:rsidRPr="00832B01">
        <w:t>Buttrick</w:t>
      </w:r>
      <w:proofErr w:type="spellEnd"/>
      <w:r w:rsidRPr="00832B01">
        <w:t xml:space="preserve">, N. R., </w:t>
      </w:r>
      <w:proofErr w:type="spellStart"/>
      <w:r w:rsidRPr="00832B01">
        <w:t>Chartier</w:t>
      </w:r>
      <w:proofErr w:type="spellEnd"/>
      <w:r w:rsidRPr="00832B01">
        <w:t xml:space="preserve">, C. R., Corker, K. S., Corley, M., Hartshorne, J. K., </w:t>
      </w:r>
      <w:proofErr w:type="spellStart"/>
      <w:r w:rsidRPr="00832B01">
        <w:t>IJzerman</w:t>
      </w:r>
      <w:proofErr w:type="spellEnd"/>
      <w:r w:rsidRPr="00832B01">
        <w:t xml:space="preserve">, H., </w:t>
      </w:r>
      <w:proofErr w:type="spellStart"/>
      <w:r w:rsidRPr="00832B01">
        <w:t>Lazarević</w:t>
      </w:r>
      <w:proofErr w:type="spellEnd"/>
      <w:r w:rsidRPr="00832B01">
        <w:t xml:space="preserve">, L. B., </w:t>
      </w:r>
      <w:proofErr w:type="spellStart"/>
      <w:r w:rsidRPr="00832B01">
        <w:t>Rabagliati</w:t>
      </w:r>
      <w:proofErr w:type="spellEnd"/>
      <w:r w:rsidRPr="00832B01">
        <w:t xml:space="preserve">, H., </w:t>
      </w:r>
      <w:proofErr w:type="spellStart"/>
      <w:r w:rsidRPr="00832B01">
        <w:t>Ropovik</w:t>
      </w:r>
      <w:proofErr w:type="spellEnd"/>
      <w:r w:rsidRPr="00832B01">
        <w:t xml:space="preserve">, I., </w:t>
      </w:r>
      <w:proofErr w:type="spellStart"/>
      <w:r w:rsidRPr="00832B01">
        <w:t>Aczel</w:t>
      </w:r>
      <w:proofErr w:type="spellEnd"/>
      <w:r w:rsidRPr="00832B01">
        <w:t xml:space="preserve">, B., </w:t>
      </w:r>
      <w:proofErr w:type="spellStart"/>
      <w:r w:rsidRPr="00832B01">
        <w:t>Aeschbach</w:t>
      </w:r>
      <w:proofErr w:type="spellEnd"/>
      <w:r w:rsidRPr="00832B01">
        <w:t xml:space="preserve">, L. F., Andrighetto, L., </w:t>
      </w:r>
      <w:proofErr w:type="spellStart"/>
      <w:r w:rsidRPr="00832B01">
        <w:t>Arnal</w:t>
      </w:r>
      <w:proofErr w:type="spellEnd"/>
      <w:r w:rsidRPr="00832B01">
        <w:t xml:space="preserve">, J. D., Arrow, H., </w:t>
      </w:r>
      <w:proofErr w:type="spellStart"/>
      <w:r w:rsidRPr="00832B01">
        <w:t>Babincak</w:t>
      </w:r>
      <w:proofErr w:type="spellEnd"/>
      <w:r w:rsidRPr="00832B01">
        <w:t xml:space="preserve">, P., … Nosek, B. A. (2020). Many Labs 5: Testing Pre-Data-Collection Peer Review as an Intervention to Increase Replicability. </w:t>
      </w:r>
      <w:r w:rsidRPr="00832B01">
        <w:rPr>
          <w:i/>
          <w:iCs/>
        </w:rPr>
        <w:t xml:space="preserve">Advances in </w:t>
      </w:r>
      <w:r w:rsidRPr="00832B01">
        <w:rPr>
          <w:i/>
          <w:iCs/>
        </w:rPr>
        <w:lastRenderedPageBreak/>
        <w:t>Methods and Practices in Psychological Science</w:t>
      </w:r>
      <w:r w:rsidRPr="00832B01">
        <w:t xml:space="preserve">, </w:t>
      </w:r>
      <w:r w:rsidRPr="00832B01">
        <w:rPr>
          <w:i/>
          <w:iCs/>
        </w:rPr>
        <w:t>3</w:t>
      </w:r>
      <w:r w:rsidRPr="00832B01">
        <w:t>(3), 309–331. https://doi.org/10.1177/2515245920958687</w:t>
      </w:r>
    </w:p>
    <w:p w14:paraId="0F92CE83" w14:textId="77777777" w:rsidR="00832B01" w:rsidRPr="00832B01" w:rsidRDefault="00832B01" w:rsidP="00832B01">
      <w:pPr>
        <w:pStyle w:val="Bibliography"/>
      </w:pPr>
      <w:r w:rsidRPr="00832B01">
        <w:t xml:space="preserve">Farrell, L., Cochrane, A., &amp; McHugh, L. (2015). Exploring attitudes towards gender and science: The advantages of an IRAP approach versus the IAT. </w:t>
      </w:r>
      <w:r w:rsidRPr="00832B01">
        <w:rPr>
          <w:i/>
          <w:iCs/>
        </w:rPr>
        <w:t>Journal of Contextual Behavioral Science</w:t>
      </w:r>
      <w:r w:rsidRPr="00832B01">
        <w:t xml:space="preserve">, </w:t>
      </w:r>
      <w:r w:rsidRPr="00832B01">
        <w:rPr>
          <w:i/>
          <w:iCs/>
        </w:rPr>
        <w:t>4</w:t>
      </w:r>
      <w:r w:rsidRPr="00832B01">
        <w:t>(2), 121–128. https://doi.org/10.1016/j.jcbs.2015.04.002</w:t>
      </w:r>
    </w:p>
    <w:p w14:paraId="0E093004" w14:textId="77777777" w:rsidR="00832B01" w:rsidRPr="00832B01" w:rsidRDefault="00832B01" w:rsidP="00832B01">
      <w:pPr>
        <w:pStyle w:val="Bibliography"/>
      </w:pPr>
      <w:proofErr w:type="spellStart"/>
      <w:r w:rsidRPr="00832B01">
        <w:t>Faul</w:t>
      </w:r>
      <w:proofErr w:type="spellEnd"/>
      <w:r w:rsidRPr="00832B01">
        <w:t xml:space="preserve">, F., </w:t>
      </w:r>
      <w:proofErr w:type="spellStart"/>
      <w:r w:rsidRPr="00832B01">
        <w:t>Erdfelder</w:t>
      </w:r>
      <w:proofErr w:type="spellEnd"/>
      <w:r w:rsidRPr="00832B01">
        <w:t xml:space="preserve">, E., Lang, A.-G., &amp; Buchner, A. (2007). G*Power 3: A flexible statistical power analysis program for the social, behavioral, and biomedical sciences. </w:t>
      </w:r>
      <w:proofErr w:type="spellStart"/>
      <w:r w:rsidRPr="00832B01">
        <w:rPr>
          <w:i/>
          <w:iCs/>
        </w:rPr>
        <w:t>Behavior</w:t>
      </w:r>
      <w:proofErr w:type="spellEnd"/>
      <w:r w:rsidRPr="00832B01">
        <w:rPr>
          <w:i/>
          <w:iCs/>
        </w:rPr>
        <w:t xml:space="preserve"> Research Methods</w:t>
      </w:r>
      <w:r w:rsidRPr="00832B01">
        <w:t xml:space="preserve">, </w:t>
      </w:r>
      <w:r w:rsidRPr="00832B01">
        <w:rPr>
          <w:i/>
          <w:iCs/>
        </w:rPr>
        <w:t>39</w:t>
      </w:r>
      <w:r w:rsidRPr="00832B01">
        <w:t>(2), 175–191. https://doi.org/10.3758/BF03193146</w:t>
      </w:r>
    </w:p>
    <w:p w14:paraId="1183B451" w14:textId="77777777" w:rsidR="00832B01" w:rsidRPr="00832B01" w:rsidRDefault="00832B01" w:rsidP="00832B01">
      <w:pPr>
        <w:pStyle w:val="Bibliography"/>
      </w:pPr>
      <w:r w:rsidRPr="00832B01">
        <w:t xml:space="preserve">Fazio, R. H., Jackson, J. R., Dunton, B. C., &amp; Williams, C. J. (1995). Variability in automatic activation as an unobtrusive measure of racial attitudes: A bona fide pipeline? </w:t>
      </w:r>
      <w:r w:rsidRPr="00832B01">
        <w:rPr>
          <w:i/>
          <w:iCs/>
        </w:rPr>
        <w:t>Journal of Personality and Social Psychology</w:t>
      </w:r>
      <w:r w:rsidRPr="00832B01">
        <w:t xml:space="preserve">, </w:t>
      </w:r>
      <w:r w:rsidRPr="00832B01">
        <w:rPr>
          <w:i/>
          <w:iCs/>
        </w:rPr>
        <w:t>69</w:t>
      </w:r>
      <w:r w:rsidRPr="00832B01">
        <w:t>, 1013–1027. https://doi.org/10.1037/0022-3514.69.6.1013</w:t>
      </w:r>
    </w:p>
    <w:p w14:paraId="04A93702" w14:textId="77777777" w:rsidR="00832B01" w:rsidRPr="00832B01" w:rsidRDefault="00832B01" w:rsidP="00832B01">
      <w:pPr>
        <w:pStyle w:val="Bibliography"/>
      </w:pPr>
      <w:r w:rsidRPr="00832B01">
        <w:t xml:space="preserve">Finn, M., Barnes-Holmes, D., Hussey, I., &amp; Graddy, J. (2016). Exploring the behavioral dynamics of the implicit relational assessment procedure: The impact of three types of introductory rules. </w:t>
      </w:r>
      <w:r w:rsidRPr="00832B01">
        <w:rPr>
          <w:i/>
          <w:iCs/>
        </w:rPr>
        <w:t>The Psychological Record</w:t>
      </w:r>
      <w:r w:rsidRPr="00832B01">
        <w:t xml:space="preserve">, </w:t>
      </w:r>
      <w:r w:rsidRPr="00832B01">
        <w:rPr>
          <w:i/>
          <w:iCs/>
        </w:rPr>
        <w:t>66</w:t>
      </w:r>
      <w:r w:rsidRPr="00832B01">
        <w:t>(2), 309–321. https://doi.org/10.1007/s40732-016-0173-4</w:t>
      </w:r>
    </w:p>
    <w:p w14:paraId="6AB00850" w14:textId="77777777" w:rsidR="00832B01" w:rsidRPr="00832B01" w:rsidRDefault="00832B01" w:rsidP="00832B01">
      <w:pPr>
        <w:pStyle w:val="Bibliography"/>
      </w:pPr>
      <w:r w:rsidRPr="00832B01">
        <w:t xml:space="preserve">Fraley, R. C., Chong, J. Y., </w:t>
      </w:r>
      <w:proofErr w:type="spellStart"/>
      <w:r w:rsidRPr="00832B01">
        <w:t>Baacke</w:t>
      </w:r>
      <w:proofErr w:type="spellEnd"/>
      <w:r w:rsidRPr="00832B01">
        <w:t xml:space="preserve">, K. A., Greco, A. J., Guan, H., &amp; </w:t>
      </w:r>
      <w:proofErr w:type="spellStart"/>
      <w:r w:rsidRPr="00832B01">
        <w:t>Vazire</w:t>
      </w:r>
      <w:proofErr w:type="spellEnd"/>
      <w:r w:rsidRPr="00832B01">
        <w:t xml:space="preserve">, S. (2022). Journal N-Pact Factors From 2011 to 2019: Evaluating the Quality of Social/Personality Journals With Respect to Sample Size and Statistical Power. </w:t>
      </w:r>
      <w:r w:rsidRPr="00832B01">
        <w:rPr>
          <w:i/>
          <w:iCs/>
        </w:rPr>
        <w:t>Advances in Methods and Practices in Psychological Science</w:t>
      </w:r>
      <w:r w:rsidRPr="00832B01">
        <w:t xml:space="preserve">, </w:t>
      </w:r>
      <w:r w:rsidRPr="00832B01">
        <w:rPr>
          <w:i/>
          <w:iCs/>
        </w:rPr>
        <w:t>5</w:t>
      </w:r>
      <w:r w:rsidRPr="00832B01">
        <w:t>(4), 251524592211202. https://doi.org/10.1177/25152459221120217</w:t>
      </w:r>
    </w:p>
    <w:p w14:paraId="7E3BD4ED" w14:textId="77777777" w:rsidR="00832B01" w:rsidRPr="00832B01" w:rsidRDefault="00832B01" w:rsidP="00832B01">
      <w:pPr>
        <w:pStyle w:val="Bibliography"/>
      </w:pPr>
      <w:r w:rsidRPr="00832B01">
        <w:t xml:space="preserve">Fraley, R. C., &amp; </w:t>
      </w:r>
      <w:proofErr w:type="spellStart"/>
      <w:r w:rsidRPr="00832B01">
        <w:t>Vazire</w:t>
      </w:r>
      <w:proofErr w:type="spellEnd"/>
      <w:r w:rsidRPr="00832B01">
        <w:t xml:space="preserve">, S. (2014). The N-Pact Factor: Evaluating the Quality of Empirical Journals with Respect to Sample Size and Statistical Power. </w:t>
      </w:r>
      <w:r w:rsidRPr="00832B01">
        <w:rPr>
          <w:i/>
          <w:iCs/>
        </w:rPr>
        <w:t>PLOS ONE</w:t>
      </w:r>
      <w:r w:rsidRPr="00832B01">
        <w:t xml:space="preserve">, </w:t>
      </w:r>
      <w:r w:rsidRPr="00832B01">
        <w:rPr>
          <w:i/>
          <w:iCs/>
        </w:rPr>
        <w:t>9</w:t>
      </w:r>
      <w:r w:rsidRPr="00832B01">
        <w:t>(10), e109019. https://doi.org/10.1371/journal.pone.0109019</w:t>
      </w:r>
    </w:p>
    <w:p w14:paraId="58648F91" w14:textId="77777777" w:rsidR="00832B01" w:rsidRPr="00832B01" w:rsidRDefault="00832B01" w:rsidP="00832B01">
      <w:pPr>
        <w:pStyle w:val="Bibliography"/>
      </w:pPr>
      <w:r w:rsidRPr="00832B01">
        <w:lastRenderedPageBreak/>
        <w:t xml:space="preserve">Gelman, A. (2016, September 21). What has happened down here is the winds have changed. </w:t>
      </w:r>
      <w:r w:rsidRPr="00832B01">
        <w:rPr>
          <w:i/>
          <w:iCs/>
        </w:rPr>
        <w:t>Statistical Modeling, Causal Inference, and Social Science</w:t>
      </w:r>
      <w:r w:rsidRPr="00832B01">
        <w:t>. http://andrewgelman.com/2016/09/21/what-has-happened-down-here-is-the-winds-have-changed/</w:t>
      </w:r>
    </w:p>
    <w:p w14:paraId="24E4971A" w14:textId="77777777" w:rsidR="00832B01" w:rsidRPr="00832B01" w:rsidRDefault="00832B01" w:rsidP="00832B01">
      <w:pPr>
        <w:pStyle w:val="Bibliography"/>
      </w:pPr>
      <w:r w:rsidRPr="00832B01">
        <w:t xml:space="preserve">Gignac, G. E., &amp; </w:t>
      </w:r>
      <w:proofErr w:type="spellStart"/>
      <w:r w:rsidRPr="00832B01">
        <w:t>Szodorai</w:t>
      </w:r>
      <w:proofErr w:type="spellEnd"/>
      <w:r w:rsidRPr="00832B01">
        <w:t xml:space="preserve">, E. T. (2016). Effect size guidelines for individual differences researchers. </w:t>
      </w:r>
      <w:r w:rsidRPr="00832B01">
        <w:rPr>
          <w:i/>
          <w:iCs/>
        </w:rPr>
        <w:t>Personality and Individual Differences</w:t>
      </w:r>
      <w:r w:rsidRPr="00832B01">
        <w:t xml:space="preserve">, </w:t>
      </w:r>
      <w:r w:rsidRPr="00832B01">
        <w:rPr>
          <w:i/>
          <w:iCs/>
        </w:rPr>
        <w:t>102</w:t>
      </w:r>
      <w:r w:rsidRPr="00832B01">
        <w:t>, 74–78. https://doi.org/10.1016/j.paid.2016.06.069</w:t>
      </w:r>
    </w:p>
    <w:p w14:paraId="708589B9" w14:textId="77777777" w:rsidR="00832B01" w:rsidRPr="00832B01" w:rsidRDefault="00832B01" w:rsidP="00832B01">
      <w:pPr>
        <w:pStyle w:val="Bibliography"/>
      </w:pPr>
      <w:r w:rsidRPr="00832B01">
        <w:t xml:space="preserve">Gloster, A. T., </w:t>
      </w:r>
      <w:proofErr w:type="spellStart"/>
      <w:r w:rsidRPr="00832B01">
        <w:t>Walder</w:t>
      </w:r>
      <w:proofErr w:type="spellEnd"/>
      <w:r w:rsidRPr="00832B01">
        <w:t xml:space="preserve">, N., Levin, M. E., Twohig, M. P., &amp; </w:t>
      </w:r>
      <w:proofErr w:type="spellStart"/>
      <w:r w:rsidRPr="00832B01">
        <w:t>Karekla</w:t>
      </w:r>
      <w:proofErr w:type="spellEnd"/>
      <w:r w:rsidRPr="00832B01">
        <w:t xml:space="preserve">, M. (2020). The empirical status of acceptance and commitment therapy: A review of meta-analyses. </w:t>
      </w:r>
      <w:r w:rsidRPr="00832B01">
        <w:rPr>
          <w:i/>
          <w:iCs/>
        </w:rPr>
        <w:t>Journal of Contextual Behavioral Science</w:t>
      </w:r>
      <w:r w:rsidRPr="00832B01">
        <w:t xml:space="preserve">, </w:t>
      </w:r>
      <w:r w:rsidRPr="00832B01">
        <w:rPr>
          <w:i/>
          <w:iCs/>
        </w:rPr>
        <w:t>18</w:t>
      </w:r>
      <w:r w:rsidRPr="00832B01">
        <w:t>, 181–192. https://doi.org/10.1016/j.jcbs.2020.09.009</w:t>
      </w:r>
    </w:p>
    <w:p w14:paraId="4E0170C6" w14:textId="77777777" w:rsidR="00832B01" w:rsidRPr="00832B01" w:rsidRDefault="00832B01" w:rsidP="00832B01">
      <w:pPr>
        <w:pStyle w:val="Bibliography"/>
      </w:pPr>
      <w:r w:rsidRPr="00832B01">
        <w:t xml:space="preserve">Gordon, M., </w:t>
      </w:r>
      <w:proofErr w:type="spellStart"/>
      <w:r w:rsidRPr="00832B01">
        <w:t>Viganola</w:t>
      </w:r>
      <w:proofErr w:type="spellEnd"/>
      <w:r w:rsidRPr="00832B01">
        <w:t xml:space="preserve">, D., Bishop, M., Chen, Y., </w:t>
      </w:r>
      <w:proofErr w:type="spellStart"/>
      <w:r w:rsidRPr="00832B01">
        <w:t>Dreber</w:t>
      </w:r>
      <w:proofErr w:type="spellEnd"/>
      <w:r w:rsidRPr="00832B01">
        <w:t xml:space="preserve">, A., </w:t>
      </w:r>
      <w:proofErr w:type="spellStart"/>
      <w:r w:rsidRPr="00832B01">
        <w:t>Goldfedder</w:t>
      </w:r>
      <w:proofErr w:type="spellEnd"/>
      <w:r w:rsidRPr="00832B01">
        <w:t xml:space="preserve">, B., </w:t>
      </w:r>
      <w:proofErr w:type="spellStart"/>
      <w:r w:rsidRPr="00832B01">
        <w:t>Holzmeister</w:t>
      </w:r>
      <w:proofErr w:type="spellEnd"/>
      <w:r w:rsidRPr="00832B01">
        <w:t xml:space="preserve">, F., </w:t>
      </w:r>
      <w:proofErr w:type="spellStart"/>
      <w:r w:rsidRPr="00832B01">
        <w:t>Johannesson</w:t>
      </w:r>
      <w:proofErr w:type="spellEnd"/>
      <w:r w:rsidRPr="00832B01">
        <w:t xml:space="preserve">, M., Liu, Y., </w:t>
      </w:r>
      <w:proofErr w:type="spellStart"/>
      <w:r w:rsidRPr="00832B01">
        <w:t>Twardy</w:t>
      </w:r>
      <w:proofErr w:type="spellEnd"/>
      <w:r w:rsidRPr="00832B01">
        <w:t xml:space="preserve">, C., Wang, J., &amp; Pfeiffer, T. (2020). Are replication rates the same across academic fields? Community forecasts from the DARPA SCORE programme. </w:t>
      </w:r>
      <w:r w:rsidRPr="00832B01">
        <w:rPr>
          <w:i/>
          <w:iCs/>
        </w:rPr>
        <w:t>Royal Society Open Science</w:t>
      </w:r>
      <w:r w:rsidRPr="00832B01">
        <w:t xml:space="preserve">, </w:t>
      </w:r>
      <w:r w:rsidRPr="00832B01">
        <w:rPr>
          <w:i/>
          <w:iCs/>
        </w:rPr>
        <w:t>7</w:t>
      </w:r>
      <w:r w:rsidRPr="00832B01">
        <w:t>(7). https://doi.org/10.1098/rsos.200566</w:t>
      </w:r>
    </w:p>
    <w:p w14:paraId="28502B6E" w14:textId="77777777" w:rsidR="00832B01" w:rsidRPr="00832B01" w:rsidRDefault="00832B01" w:rsidP="00832B01">
      <w:pPr>
        <w:pStyle w:val="Bibliography"/>
      </w:pPr>
      <w:r w:rsidRPr="00832B01">
        <w:t xml:space="preserve">Greco, L. M., O’Boyle, E. H., Cockburn, B. S., &amp; Yuan, Z. (2018). Meta-Analysis of Coefficient Alpha: A Reliability Generalization Study. </w:t>
      </w:r>
      <w:r w:rsidRPr="00832B01">
        <w:rPr>
          <w:i/>
          <w:iCs/>
        </w:rPr>
        <w:t>Journal of Management Studies</w:t>
      </w:r>
      <w:r w:rsidRPr="00832B01">
        <w:t xml:space="preserve">, </w:t>
      </w:r>
      <w:r w:rsidRPr="00832B01">
        <w:rPr>
          <w:i/>
          <w:iCs/>
        </w:rPr>
        <w:t>55</w:t>
      </w:r>
      <w:r w:rsidRPr="00832B01">
        <w:t>(4), 583–618. https://doi.org/10.1111/joms.12328</w:t>
      </w:r>
    </w:p>
    <w:p w14:paraId="269EEA16" w14:textId="77777777" w:rsidR="00832B01" w:rsidRPr="00832B01" w:rsidRDefault="00832B01" w:rsidP="00832B01">
      <w:pPr>
        <w:pStyle w:val="Bibliography"/>
      </w:pPr>
      <w:r w:rsidRPr="00832B01">
        <w:t xml:space="preserve">Greenwald, A. G., &amp; Lai, C. K. (2020). Implicit Social Cognition. </w:t>
      </w:r>
      <w:r w:rsidRPr="00832B01">
        <w:rPr>
          <w:i/>
          <w:iCs/>
        </w:rPr>
        <w:t>Annual Review of Psychology</w:t>
      </w:r>
      <w:r w:rsidRPr="00832B01">
        <w:t xml:space="preserve">, </w:t>
      </w:r>
      <w:r w:rsidRPr="00832B01">
        <w:rPr>
          <w:i/>
          <w:iCs/>
        </w:rPr>
        <w:t>71</w:t>
      </w:r>
      <w:r w:rsidRPr="00832B01">
        <w:t>(1), 419–445. https://doi.org/10.1146/annurev-psych-010419-050837</w:t>
      </w:r>
    </w:p>
    <w:p w14:paraId="398720A4" w14:textId="77777777" w:rsidR="00832B01" w:rsidRPr="00832B01" w:rsidRDefault="00832B01" w:rsidP="00832B01">
      <w:pPr>
        <w:pStyle w:val="Bibliography"/>
      </w:pPr>
      <w:r w:rsidRPr="00832B01">
        <w:t xml:space="preserve">Greenwald, A. G., McGhee, D. E., &amp; Schwartz, J. L. (1998). Measuring individual differences in implicit cognition: The Implicit Association Test. </w:t>
      </w:r>
      <w:r w:rsidRPr="00832B01">
        <w:rPr>
          <w:i/>
          <w:iCs/>
        </w:rPr>
        <w:t>Journal of Personality and Social Psychology</w:t>
      </w:r>
      <w:r w:rsidRPr="00832B01">
        <w:t xml:space="preserve">, </w:t>
      </w:r>
      <w:r w:rsidRPr="00832B01">
        <w:rPr>
          <w:i/>
          <w:iCs/>
        </w:rPr>
        <w:t>74</w:t>
      </w:r>
      <w:r w:rsidRPr="00832B01">
        <w:t>(6), 1464–1480. https://doi.org/10.1037/0022-3514.74.6.1464</w:t>
      </w:r>
    </w:p>
    <w:p w14:paraId="0FFBF478" w14:textId="77777777" w:rsidR="00832B01" w:rsidRPr="00832B01" w:rsidRDefault="00832B01" w:rsidP="00832B01">
      <w:pPr>
        <w:pStyle w:val="Bibliography"/>
      </w:pPr>
      <w:proofErr w:type="spellStart"/>
      <w:r w:rsidRPr="00832B01">
        <w:lastRenderedPageBreak/>
        <w:t>Hantula</w:t>
      </w:r>
      <w:proofErr w:type="spellEnd"/>
      <w:r w:rsidRPr="00832B01">
        <w:t xml:space="preserve">, D. A. (2019). Editorial: Replication and Reliability in </w:t>
      </w:r>
      <w:proofErr w:type="spellStart"/>
      <w:r w:rsidRPr="00832B01">
        <w:t>Behavior</w:t>
      </w:r>
      <w:proofErr w:type="spellEnd"/>
      <w:r w:rsidRPr="00832B01">
        <w:t xml:space="preserve"> Science and </w:t>
      </w:r>
      <w:proofErr w:type="spellStart"/>
      <w:r w:rsidRPr="00832B01">
        <w:t>Behavior</w:t>
      </w:r>
      <w:proofErr w:type="spellEnd"/>
      <w:r w:rsidRPr="00832B01">
        <w:t xml:space="preserve"> Analysis: A Call for a Conversation. </w:t>
      </w:r>
      <w:r w:rsidRPr="00832B01">
        <w:rPr>
          <w:i/>
          <w:iCs/>
        </w:rPr>
        <w:t xml:space="preserve">Perspectives on </w:t>
      </w:r>
      <w:proofErr w:type="spellStart"/>
      <w:r w:rsidRPr="00832B01">
        <w:rPr>
          <w:i/>
          <w:iCs/>
        </w:rPr>
        <w:t>Behavior</w:t>
      </w:r>
      <w:proofErr w:type="spellEnd"/>
      <w:r w:rsidRPr="00832B01">
        <w:rPr>
          <w:i/>
          <w:iCs/>
        </w:rPr>
        <w:t xml:space="preserve"> Science</w:t>
      </w:r>
      <w:r w:rsidRPr="00832B01">
        <w:t xml:space="preserve">, </w:t>
      </w:r>
      <w:r w:rsidRPr="00832B01">
        <w:rPr>
          <w:i/>
          <w:iCs/>
        </w:rPr>
        <w:t>42</w:t>
      </w:r>
      <w:r w:rsidRPr="00832B01">
        <w:t>(1), 1–11. https://doi.org/10.1007/s40614-019-00194-2</w:t>
      </w:r>
    </w:p>
    <w:p w14:paraId="4FDE5E9C" w14:textId="77777777" w:rsidR="00832B01" w:rsidRPr="00832B01" w:rsidRDefault="00832B01" w:rsidP="00832B01">
      <w:pPr>
        <w:pStyle w:val="Bibliography"/>
      </w:pPr>
      <w:r w:rsidRPr="00832B01">
        <w:t xml:space="preserve">Hayes, J., Stewart, I., &amp; McElwee, J. (2016). Assessing and Training Young Children in Same and Different Relations Using the Relational Evaluation Procedure (REP). </w:t>
      </w:r>
      <w:r w:rsidRPr="00832B01">
        <w:rPr>
          <w:i/>
          <w:iCs/>
        </w:rPr>
        <w:t>The Psychological Record</w:t>
      </w:r>
      <w:r w:rsidRPr="00832B01">
        <w:t xml:space="preserve">, </w:t>
      </w:r>
      <w:r w:rsidRPr="00832B01">
        <w:rPr>
          <w:i/>
          <w:iCs/>
        </w:rPr>
        <w:t>66</w:t>
      </w:r>
      <w:r w:rsidRPr="00832B01">
        <w:t>(4), 547–561. https://doi.org/10.1007/s40732-016-0191-2</w:t>
      </w:r>
    </w:p>
    <w:p w14:paraId="20E0574C" w14:textId="77777777" w:rsidR="00832B01" w:rsidRPr="00832B01" w:rsidRDefault="00832B01" w:rsidP="00832B01">
      <w:pPr>
        <w:pStyle w:val="Bibliography"/>
      </w:pPr>
      <w:r w:rsidRPr="00832B01">
        <w:t xml:space="preserve">Hayes, S. C., Barnes-Holmes, D., &amp; Wilson, K. G. (2012). Contextual Behavioral Science: Creating a science more adequate to the challenge of the human condition. </w:t>
      </w:r>
      <w:r w:rsidRPr="00832B01">
        <w:rPr>
          <w:i/>
          <w:iCs/>
        </w:rPr>
        <w:t>Journal of Contextual Behavioral Science</w:t>
      </w:r>
      <w:r w:rsidRPr="00832B01">
        <w:t xml:space="preserve">, </w:t>
      </w:r>
      <w:r w:rsidRPr="00832B01">
        <w:rPr>
          <w:i/>
          <w:iCs/>
        </w:rPr>
        <w:t>1</w:t>
      </w:r>
      <w:r w:rsidRPr="00832B01">
        <w:t>(1–2), 1–16. https://doi.org/10.1016/j.jcbs.2012.09.004</w:t>
      </w:r>
    </w:p>
    <w:p w14:paraId="5981C32B" w14:textId="77777777" w:rsidR="00832B01" w:rsidRPr="00832B01" w:rsidRDefault="00832B01" w:rsidP="00832B01">
      <w:pPr>
        <w:pStyle w:val="Bibliography"/>
      </w:pPr>
      <w:r w:rsidRPr="00832B01">
        <w:t xml:space="preserve">Hemphill, J. F. (2003). Interpreting the magnitudes of correlation coefficients. </w:t>
      </w:r>
      <w:r w:rsidRPr="00832B01">
        <w:rPr>
          <w:i/>
          <w:iCs/>
        </w:rPr>
        <w:t>American Psychologist</w:t>
      </w:r>
      <w:r w:rsidRPr="00832B01">
        <w:t xml:space="preserve">, </w:t>
      </w:r>
      <w:r w:rsidRPr="00832B01">
        <w:rPr>
          <w:i/>
          <w:iCs/>
        </w:rPr>
        <w:t>58</w:t>
      </w:r>
      <w:r w:rsidRPr="00832B01">
        <w:t>(1), 78–79. https://doi.org/10.1037/0003-066X.58.1.78</w:t>
      </w:r>
    </w:p>
    <w:p w14:paraId="62292A2D" w14:textId="77777777" w:rsidR="00832B01" w:rsidRPr="00832B01" w:rsidRDefault="00832B01" w:rsidP="00832B01">
      <w:pPr>
        <w:pStyle w:val="Bibliography"/>
      </w:pPr>
      <w:r w:rsidRPr="00832B01">
        <w:t xml:space="preserve">Hughes, S., Barnes-Holmes, D., &amp; Vahey, N. A. (2012). Holding on to our functional roots when exploring new intellectual islands: A voyage through implicit cognition research. </w:t>
      </w:r>
      <w:r w:rsidRPr="00832B01">
        <w:rPr>
          <w:i/>
          <w:iCs/>
        </w:rPr>
        <w:t>Journal of Contextual Behavioral Science</w:t>
      </w:r>
      <w:r w:rsidRPr="00832B01">
        <w:t xml:space="preserve">, </w:t>
      </w:r>
      <w:r w:rsidRPr="00832B01">
        <w:rPr>
          <w:i/>
          <w:iCs/>
        </w:rPr>
        <w:t>1</w:t>
      </w:r>
      <w:r w:rsidRPr="00832B01">
        <w:t>(1–2), 17–38. https://doi.org/10.1016/j.jcbs.2012.09.003</w:t>
      </w:r>
    </w:p>
    <w:p w14:paraId="6043ED38" w14:textId="77777777" w:rsidR="00832B01" w:rsidRPr="00832B01" w:rsidRDefault="00832B01" w:rsidP="00832B01">
      <w:pPr>
        <w:pStyle w:val="Bibliography"/>
      </w:pPr>
      <w:r w:rsidRPr="00832B01">
        <w:t xml:space="preserve">Hughes, S., Cummins, J., &amp; Hussey, I. (2022). Effects on the Affect Misattribution Procedure are strongly moderated by influence awareness. </w:t>
      </w:r>
      <w:proofErr w:type="spellStart"/>
      <w:r w:rsidRPr="00832B01">
        <w:rPr>
          <w:i/>
          <w:iCs/>
        </w:rPr>
        <w:t>Behavior</w:t>
      </w:r>
      <w:proofErr w:type="spellEnd"/>
      <w:r w:rsidRPr="00832B01">
        <w:rPr>
          <w:i/>
          <w:iCs/>
        </w:rPr>
        <w:t xml:space="preserve"> Research Methods</w:t>
      </w:r>
      <w:r w:rsidRPr="00832B01">
        <w:t>. https://doi.org/10.3758/s13428-022-01879-4</w:t>
      </w:r>
    </w:p>
    <w:p w14:paraId="28F05443" w14:textId="77777777" w:rsidR="00832B01" w:rsidRPr="00832B01" w:rsidRDefault="00832B01" w:rsidP="00832B01">
      <w:pPr>
        <w:pStyle w:val="Bibliography"/>
      </w:pPr>
      <w:r w:rsidRPr="00832B01">
        <w:t xml:space="preserve">Hughes, S., Hussey, I., Corrigan, B., Jolie, K., Murphy, C., &amp; Barnes‐Holmes, D. (2016). Faking revisited: Exerting strategic control over performance on the Implicit Relational Assessment Procedure. </w:t>
      </w:r>
      <w:r w:rsidRPr="00832B01">
        <w:rPr>
          <w:i/>
          <w:iCs/>
        </w:rPr>
        <w:t>European Journal of Social Psychology</w:t>
      </w:r>
      <w:r w:rsidRPr="00832B01">
        <w:t xml:space="preserve">, </w:t>
      </w:r>
      <w:r w:rsidRPr="00832B01">
        <w:rPr>
          <w:i/>
          <w:iCs/>
        </w:rPr>
        <w:t>46</w:t>
      </w:r>
      <w:r w:rsidRPr="00832B01">
        <w:t>(5), 632–648. https://doi.org/10.1002/ejsp.2207</w:t>
      </w:r>
    </w:p>
    <w:p w14:paraId="26DD5CCB" w14:textId="77777777" w:rsidR="00832B01" w:rsidRPr="00832B01" w:rsidRDefault="00832B01" w:rsidP="00832B01">
      <w:pPr>
        <w:pStyle w:val="Bibliography"/>
      </w:pPr>
      <w:r w:rsidRPr="00832B01">
        <w:t xml:space="preserve">Hussey, I. (2020). The IRAP is not suitable for individual use. </w:t>
      </w:r>
      <w:r w:rsidRPr="00832B01">
        <w:rPr>
          <w:i/>
          <w:iCs/>
        </w:rPr>
        <w:t>Preprint</w:t>
      </w:r>
      <w:r w:rsidRPr="00832B01">
        <w:t>. https://doi.org/10.31234/osf.io/w2ygr</w:t>
      </w:r>
    </w:p>
    <w:p w14:paraId="153D920B" w14:textId="77777777" w:rsidR="00832B01" w:rsidRPr="00832B01" w:rsidRDefault="00832B01" w:rsidP="00832B01">
      <w:pPr>
        <w:pStyle w:val="Bibliography"/>
      </w:pPr>
      <w:r w:rsidRPr="00832B01">
        <w:lastRenderedPageBreak/>
        <w:t xml:space="preserve">Hussey, I. (2022). </w:t>
      </w:r>
      <w:r w:rsidRPr="00832B01">
        <w:rPr>
          <w:i/>
          <w:iCs/>
        </w:rPr>
        <w:t>Reply to Barnes-Holmes &amp; Harte (2022) “The IRAP as a Measure of Implicit Cognition: A Case of Frankenstein’s Monster.”</w:t>
      </w:r>
      <w:r w:rsidRPr="00832B01">
        <w:t xml:space="preserve"> PsyArXiv. https://doi.org/10.31234/osf.io/qmg6s</w:t>
      </w:r>
    </w:p>
    <w:p w14:paraId="76186F9B" w14:textId="77777777" w:rsidR="00832B01" w:rsidRPr="00832B01" w:rsidRDefault="00832B01" w:rsidP="00832B01">
      <w:pPr>
        <w:pStyle w:val="Bibliography"/>
      </w:pPr>
      <w:r w:rsidRPr="00832B01">
        <w:t xml:space="preserve">Hussey, I., &amp; Barnes-Holmes, D. (2012). The implicit relational assessment procedure as a measure of implicit depression and the role of psychological flexibility. </w:t>
      </w:r>
      <w:r w:rsidRPr="00832B01">
        <w:rPr>
          <w:i/>
          <w:iCs/>
        </w:rPr>
        <w:t>Cognitive and Behavioral Practice</w:t>
      </w:r>
      <w:r w:rsidRPr="00832B01">
        <w:t xml:space="preserve">, </w:t>
      </w:r>
      <w:r w:rsidRPr="00832B01">
        <w:rPr>
          <w:i/>
          <w:iCs/>
        </w:rPr>
        <w:t>19</w:t>
      </w:r>
      <w:r w:rsidRPr="00832B01">
        <w:t>(4), 573–582. https://doi.org/10.1016/j.cbpra.2012.03.002</w:t>
      </w:r>
    </w:p>
    <w:p w14:paraId="227E95AE" w14:textId="77777777" w:rsidR="00832B01" w:rsidRPr="00832B01" w:rsidRDefault="00832B01" w:rsidP="00832B01">
      <w:pPr>
        <w:pStyle w:val="Bibliography"/>
      </w:pPr>
      <w:r w:rsidRPr="00832B01">
        <w:t xml:space="preserve">Hussey, I., Barnes-Holmes, D., &amp; Booth, R. (2016). Individuals with current suicidal ideation demonstrate implicit “fearlessness of death.” </w:t>
      </w:r>
      <w:r w:rsidRPr="00832B01">
        <w:rPr>
          <w:i/>
          <w:iCs/>
        </w:rPr>
        <w:t xml:space="preserve">Journal of </w:t>
      </w:r>
      <w:proofErr w:type="spellStart"/>
      <w:r w:rsidRPr="00832B01">
        <w:rPr>
          <w:i/>
          <w:iCs/>
        </w:rPr>
        <w:t>Behavior</w:t>
      </w:r>
      <w:proofErr w:type="spellEnd"/>
      <w:r w:rsidRPr="00832B01">
        <w:rPr>
          <w:i/>
          <w:iCs/>
        </w:rPr>
        <w:t xml:space="preserve"> Therapy and Experimental Psychiatry</w:t>
      </w:r>
      <w:r w:rsidRPr="00832B01">
        <w:t xml:space="preserve">, </w:t>
      </w:r>
      <w:r w:rsidRPr="00832B01">
        <w:rPr>
          <w:i/>
          <w:iCs/>
        </w:rPr>
        <w:t>51</w:t>
      </w:r>
      <w:r w:rsidRPr="00832B01">
        <w:t>, 1–9. https://doi.org/10.1016/j.jbtep.2015.11.003</w:t>
      </w:r>
    </w:p>
    <w:p w14:paraId="6D40FE2A" w14:textId="77777777" w:rsidR="00832B01" w:rsidRPr="00832B01" w:rsidRDefault="00832B01" w:rsidP="00832B01">
      <w:pPr>
        <w:pStyle w:val="Bibliography"/>
      </w:pPr>
      <w:r w:rsidRPr="00832B01">
        <w:t xml:space="preserve">Hussey, I., &amp; Drake, C. E. (2020a). The Implicit Relational Assessment Procedure demonstrates poor internal consistency and test-retest reliability: A meta-analysis. </w:t>
      </w:r>
      <w:r w:rsidRPr="00832B01">
        <w:rPr>
          <w:i/>
          <w:iCs/>
        </w:rPr>
        <w:t>Preprint</w:t>
      </w:r>
      <w:r w:rsidRPr="00832B01">
        <w:t>. https://doi.org/10.31234/osf.io/ge3k7</w:t>
      </w:r>
    </w:p>
    <w:p w14:paraId="716375CF" w14:textId="77777777" w:rsidR="00832B01" w:rsidRPr="00832B01" w:rsidRDefault="00832B01" w:rsidP="00832B01">
      <w:pPr>
        <w:pStyle w:val="Bibliography"/>
      </w:pPr>
      <w:r w:rsidRPr="00832B01">
        <w:t xml:space="preserve">Hussey, I., &amp; Drake, C. E. (2020b). </w:t>
      </w:r>
      <w:r w:rsidRPr="00832B01">
        <w:rPr>
          <w:i/>
          <w:iCs/>
        </w:rPr>
        <w:t>The Implicit Relational Assessment Procedure is not very sensitive to the attitudes and learning histories it is used to assess</w:t>
      </w:r>
      <w:r w:rsidRPr="00832B01">
        <w:t>. PsyArXiv. https://doi.org/10.31234/osf.io/sp6jx</w:t>
      </w:r>
    </w:p>
    <w:p w14:paraId="0FAB7D6A" w14:textId="77777777" w:rsidR="00832B01" w:rsidRPr="00832B01" w:rsidRDefault="00832B01" w:rsidP="00832B01">
      <w:pPr>
        <w:pStyle w:val="Bibliography"/>
      </w:pPr>
      <w:r w:rsidRPr="00832B01">
        <w:t xml:space="preserve">Hussey, I., Hughes, S., Lai, C. K., Ebersole, C. R., Axt, J., &amp; Nosek, B. A. (2019). </w:t>
      </w:r>
      <w:r w:rsidRPr="00832B01">
        <w:rPr>
          <w:i/>
          <w:iCs/>
        </w:rPr>
        <w:t>The Attitudes, Identities, and Individual Differences (AIID) Study and Dataset</w:t>
      </w:r>
      <w:r w:rsidRPr="00832B01">
        <w:t>. https://doi.org/10.17605/OSF.IO/PCJWF</w:t>
      </w:r>
    </w:p>
    <w:p w14:paraId="40F6FEAF" w14:textId="77777777" w:rsidR="00832B01" w:rsidRPr="00832B01" w:rsidRDefault="00832B01" w:rsidP="00832B01">
      <w:pPr>
        <w:pStyle w:val="Bibliography"/>
      </w:pPr>
      <w:r w:rsidRPr="00832B01">
        <w:t xml:space="preserve">Hussey, I., Thompson, M., McEnteggart, C., Barnes-Holmes, D., &amp; Barnes-Holmes, Y. (2015). Interpreting and inverting with less cursing: A guide to interpreting IRAP data. </w:t>
      </w:r>
      <w:r w:rsidRPr="00832B01">
        <w:rPr>
          <w:i/>
          <w:iCs/>
        </w:rPr>
        <w:t>Journal of Contextual Behavioral Science</w:t>
      </w:r>
      <w:r w:rsidRPr="00832B01">
        <w:t xml:space="preserve">, </w:t>
      </w:r>
      <w:r w:rsidRPr="00832B01">
        <w:rPr>
          <w:i/>
          <w:iCs/>
        </w:rPr>
        <w:t>4</w:t>
      </w:r>
      <w:r w:rsidRPr="00832B01">
        <w:t>(3), 157–162. https://doi.org/10.1016/j.jcbs.2015.05.001</w:t>
      </w:r>
    </w:p>
    <w:p w14:paraId="5E955BBC" w14:textId="77777777" w:rsidR="00832B01" w:rsidRPr="00832B01" w:rsidRDefault="00832B01" w:rsidP="00832B01">
      <w:pPr>
        <w:pStyle w:val="Bibliography"/>
      </w:pPr>
      <w:r w:rsidRPr="00832B01">
        <w:t xml:space="preserve">Ioannidis, J. P. A. (2005). Why Most Published Research Findings Are False. </w:t>
      </w:r>
      <w:r w:rsidRPr="00832B01">
        <w:rPr>
          <w:i/>
          <w:iCs/>
        </w:rPr>
        <w:t>PLOS Medicine</w:t>
      </w:r>
      <w:r w:rsidRPr="00832B01">
        <w:t xml:space="preserve">, </w:t>
      </w:r>
      <w:r w:rsidRPr="00832B01">
        <w:rPr>
          <w:i/>
          <w:iCs/>
        </w:rPr>
        <w:t>2</w:t>
      </w:r>
      <w:r w:rsidRPr="00832B01">
        <w:t>(8), e124. https://doi.org/10.1371/journal.pmed.0020124</w:t>
      </w:r>
    </w:p>
    <w:p w14:paraId="22ED252C" w14:textId="77777777" w:rsidR="00832B01" w:rsidRPr="00832B01" w:rsidRDefault="00832B01" w:rsidP="00832B01">
      <w:pPr>
        <w:pStyle w:val="Bibliography"/>
      </w:pPr>
      <w:r w:rsidRPr="00832B01">
        <w:lastRenderedPageBreak/>
        <w:t xml:space="preserve">Jackson, M. L., Larry Williams, W., Hayes, S. C., Humphreys, T., Gauthier, B., &amp; Westwood, R. (2016). Whatever gets your heart pumping: The impact of implicitly selected reinforcer-focused statements on exercise intensity. </w:t>
      </w:r>
      <w:r w:rsidRPr="00832B01">
        <w:rPr>
          <w:i/>
          <w:iCs/>
        </w:rPr>
        <w:t>Journal of Contextual Behavioral Science</w:t>
      </w:r>
      <w:r w:rsidRPr="00832B01">
        <w:t xml:space="preserve">, </w:t>
      </w:r>
      <w:r w:rsidRPr="00832B01">
        <w:rPr>
          <w:i/>
          <w:iCs/>
        </w:rPr>
        <w:t>5</w:t>
      </w:r>
      <w:r w:rsidRPr="00832B01">
        <w:t>(1), 48–57. https://doi.org/10.1016/j.jcbs.2015.11.002</w:t>
      </w:r>
    </w:p>
    <w:p w14:paraId="7EB7D5B5" w14:textId="77777777" w:rsidR="00832B01" w:rsidRPr="00832B01" w:rsidRDefault="00832B01" w:rsidP="00832B01">
      <w:pPr>
        <w:pStyle w:val="Bibliography"/>
      </w:pPr>
      <w:r w:rsidRPr="00832B01">
        <w:t xml:space="preserve">Kavanagh, D., Hussey, I., McEnteggart, C., Barnes-Holmes, Y., &amp; Barnes-Holmes, D. (2016). Using the IRAP to explore natural language statements. </w:t>
      </w:r>
      <w:r w:rsidRPr="00832B01">
        <w:rPr>
          <w:i/>
          <w:iCs/>
        </w:rPr>
        <w:t>Journal of Contextual Behavioral Science</w:t>
      </w:r>
      <w:r w:rsidRPr="00832B01">
        <w:t xml:space="preserve">, </w:t>
      </w:r>
      <w:r w:rsidRPr="00832B01">
        <w:rPr>
          <w:i/>
          <w:iCs/>
        </w:rPr>
        <w:t>5</w:t>
      </w:r>
      <w:r w:rsidRPr="00832B01">
        <w:t>(4), 247–251. https://doi.org/10.1016/j.jcbs.2016.10.001</w:t>
      </w:r>
    </w:p>
    <w:p w14:paraId="6D8E80F4" w14:textId="77777777" w:rsidR="00832B01" w:rsidRPr="00832B01" w:rsidRDefault="00832B01" w:rsidP="00832B01">
      <w:pPr>
        <w:pStyle w:val="Bibliography"/>
      </w:pPr>
      <w:r w:rsidRPr="00832B01">
        <w:t xml:space="preserve">Kavanagh, D., </w:t>
      </w:r>
      <w:proofErr w:type="spellStart"/>
      <w:r w:rsidRPr="00832B01">
        <w:t>Matthyssen</w:t>
      </w:r>
      <w:proofErr w:type="spellEnd"/>
      <w:r w:rsidRPr="00832B01">
        <w:t xml:space="preserve">, N., Barnes-Holmes, Y., Barnes-Holmes, D., McEnteggart, C., &amp; </w:t>
      </w:r>
      <w:proofErr w:type="spellStart"/>
      <w:r w:rsidRPr="00832B01">
        <w:t>Vastano</w:t>
      </w:r>
      <w:proofErr w:type="spellEnd"/>
      <w:r w:rsidRPr="00832B01">
        <w:t xml:space="preserve">, R. (2019). Exploring the use of pictures of self and other in the IRAP: Reflecting upon the emergence of differential trial type effects. </w:t>
      </w:r>
      <w:r w:rsidRPr="00832B01">
        <w:rPr>
          <w:i/>
          <w:iCs/>
        </w:rPr>
        <w:t>International Journal of Psychology &amp; Psychological Therapy</w:t>
      </w:r>
      <w:r w:rsidRPr="00832B01">
        <w:t xml:space="preserve">, </w:t>
      </w:r>
      <w:r w:rsidRPr="00832B01">
        <w:rPr>
          <w:i/>
          <w:iCs/>
        </w:rPr>
        <w:t>19</w:t>
      </w:r>
      <w:r w:rsidRPr="00832B01">
        <w:t>(3), 323–336.</w:t>
      </w:r>
    </w:p>
    <w:p w14:paraId="0EF608C1" w14:textId="77777777" w:rsidR="00832B01" w:rsidRPr="00832B01" w:rsidRDefault="00832B01" w:rsidP="00832B01">
      <w:pPr>
        <w:pStyle w:val="Bibliography"/>
      </w:pPr>
      <w:r w:rsidRPr="00832B01">
        <w:t xml:space="preserve">Kavanagh, D., </w:t>
      </w:r>
      <w:proofErr w:type="spellStart"/>
      <w:r w:rsidRPr="00832B01">
        <w:t>Roelandt</w:t>
      </w:r>
      <w:proofErr w:type="spellEnd"/>
      <w:r w:rsidRPr="00832B01">
        <w:t xml:space="preserve">, A., Van </w:t>
      </w:r>
      <w:proofErr w:type="spellStart"/>
      <w:r w:rsidRPr="00832B01">
        <w:t>Raemdonck</w:t>
      </w:r>
      <w:proofErr w:type="spellEnd"/>
      <w:r w:rsidRPr="00832B01">
        <w:t xml:space="preserve">, L., Barnes-Holmes, Y., Barnes-Holmes, D., &amp; McEnteggart, C. (2019). The On-Going Search for Perspective-Taking IRAPs: Exploring the Potential of the Natural Language-IRAP. </w:t>
      </w:r>
      <w:r w:rsidRPr="00832B01">
        <w:rPr>
          <w:i/>
          <w:iCs/>
        </w:rPr>
        <w:t>The Psychological Record</w:t>
      </w:r>
      <w:r w:rsidRPr="00832B01">
        <w:t xml:space="preserve">, </w:t>
      </w:r>
      <w:r w:rsidRPr="00832B01">
        <w:rPr>
          <w:i/>
          <w:iCs/>
        </w:rPr>
        <w:t>69</w:t>
      </w:r>
      <w:r w:rsidRPr="00832B01">
        <w:t>(2), 291–314. https://doi.org/10.1007/s40732-019-00333-w</w:t>
      </w:r>
    </w:p>
    <w:p w14:paraId="0FBA8E30" w14:textId="77777777" w:rsidR="00832B01" w:rsidRPr="00832B01" w:rsidRDefault="00832B01" w:rsidP="00832B01">
      <w:pPr>
        <w:pStyle w:val="Bibliography"/>
      </w:pPr>
      <w:r w:rsidRPr="00832B01">
        <w:t xml:space="preserve">Kerr, N. L. (1998). </w:t>
      </w:r>
      <w:proofErr w:type="spellStart"/>
      <w:r w:rsidRPr="00832B01">
        <w:t>HARKing</w:t>
      </w:r>
      <w:proofErr w:type="spellEnd"/>
      <w:r w:rsidRPr="00832B01">
        <w:t xml:space="preserve">: Hypothesizing after the results are known. </w:t>
      </w:r>
      <w:r w:rsidRPr="00832B01">
        <w:rPr>
          <w:i/>
          <w:iCs/>
        </w:rPr>
        <w:t>Personality and Social Psychology Review: An Official Journal of the Society for Personality and Social Psychology, Inc</w:t>
      </w:r>
      <w:r w:rsidRPr="00832B01">
        <w:t xml:space="preserve">, </w:t>
      </w:r>
      <w:r w:rsidRPr="00832B01">
        <w:rPr>
          <w:i/>
          <w:iCs/>
        </w:rPr>
        <w:t>2</w:t>
      </w:r>
      <w:r w:rsidRPr="00832B01">
        <w:t>(3), 196–217. https://doi.org/10.1207/s15327957pspr0203_4</w:t>
      </w:r>
    </w:p>
    <w:p w14:paraId="02ED7227" w14:textId="77777777" w:rsidR="00832B01" w:rsidRPr="00832B01" w:rsidRDefault="00832B01" w:rsidP="00832B01">
      <w:pPr>
        <w:pStyle w:val="Bibliography"/>
      </w:pPr>
      <w:proofErr w:type="spellStart"/>
      <w:r w:rsidRPr="00832B01">
        <w:t>Kilroe</w:t>
      </w:r>
      <w:proofErr w:type="spellEnd"/>
      <w:r w:rsidRPr="00832B01">
        <w:t xml:space="preserve">, H., Murphy, C., Barnes-Holmes, D., &amp; Barnes-Holmes, Y. (2014). Using the T-IRAP interactive computer program and applied </w:t>
      </w:r>
      <w:proofErr w:type="spellStart"/>
      <w:r w:rsidRPr="00832B01">
        <w:t>behavior</w:t>
      </w:r>
      <w:proofErr w:type="spellEnd"/>
      <w:r w:rsidRPr="00832B01">
        <w:t xml:space="preserve"> analysis to teach relational responding in children with autism. </w:t>
      </w:r>
      <w:r w:rsidRPr="00832B01">
        <w:rPr>
          <w:i/>
          <w:iCs/>
        </w:rPr>
        <w:t>Behavioral Development Bulletin</w:t>
      </w:r>
      <w:r w:rsidRPr="00832B01">
        <w:t xml:space="preserve">, </w:t>
      </w:r>
      <w:r w:rsidRPr="00832B01">
        <w:rPr>
          <w:i/>
          <w:iCs/>
        </w:rPr>
        <w:t>19</w:t>
      </w:r>
      <w:r w:rsidRPr="00832B01">
        <w:t>(2), 60–80. https://doi.org/10.1037/h0100578</w:t>
      </w:r>
    </w:p>
    <w:p w14:paraId="6A40E3CF" w14:textId="77777777" w:rsidR="00832B01" w:rsidRPr="00832B01" w:rsidRDefault="00832B01" w:rsidP="00832B01">
      <w:pPr>
        <w:pStyle w:val="Bibliography"/>
      </w:pPr>
      <w:r w:rsidRPr="00832B01">
        <w:t xml:space="preserve">Klein, R. A., Vianello, M., </w:t>
      </w:r>
      <w:proofErr w:type="spellStart"/>
      <w:r w:rsidRPr="00832B01">
        <w:t>Hasselman</w:t>
      </w:r>
      <w:proofErr w:type="spellEnd"/>
      <w:r w:rsidRPr="00832B01">
        <w:t xml:space="preserve">, F., Adams, B. G., Adams, R. B., </w:t>
      </w:r>
      <w:proofErr w:type="spellStart"/>
      <w:r w:rsidRPr="00832B01">
        <w:t>Alper</w:t>
      </w:r>
      <w:proofErr w:type="spellEnd"/>
      <w:r w:rsidRPr="00832B01">
        <w:t xml:space="preserve">, S., Aveyard, M., Axt, J. R., Babalola, M. T., </w:t>
      </w:r>
      <w:proofErr w:type="spellStart"/>
      <w:r w:rsidRPr="00832B01">
        <w:t>Bahník</w:t>
      </w:r>
      <w:proofErr w:type="spellEnd"/>
      <w:r w:rsidRPr="00832B01">
        <w:t xml:space="preserve">, Š., Batra, R., </w:t>
      </w:r>
      <w:proofErr w:type="spellStart"/>
      <w:r w:rsidRPr="00832B01">
        <w:t>Berkics</w:t>
      </w:r>
      <w:proofErr w:type="spellEnd"/>
      <w:r w:rsidRPr="00832B01">
        <w:t xml:space="preserve">, M., Bernstein, M. J., Berry, D. R., </w:t>
      </w:r>
      <w:proofErr w:type="spellStart"/>
      <w:r w:rsidRPr="00832B01">
        <w:t>Bialobrzeska</w:t>
      </w:r>
      <w:proofErr w:type="spellEnd"/>
      <w:r w:rsidRPr="00832B01">
        <w:t xml:space="preserve">, O., Binan, E. D., Bocian, K., Brandt, M. J., </w:t>
      </w:r>
      <w:proofErr w:type="spellStart"/>
      <w:r w:rsidRPr="00832B01">
        <w:t>Busching</w:t>
      </w:r>
      <w:proofErr w:type="spellEnd"/>
      <w:r w:rsidRPr="00832B01">
        <w:t xml:space="preserve">, R., </w:t>
      </w:r>
      <w:r w:rsidRPr="00832B01">
        <w:lastRenderedPageBreak/>
        <w:t xml:space="preserve">… Nosek, B. A. (2018). Many Labs 2: Investigating Variation in Replicability Across Samples and Settings. </w:t>
      </w:r>
      <w:r w:rsidRPr="00832B01">
        <w:rPr>
          <w:i/>
          <w:iCs/>
        </w:rPr>
        <w:t>Advances in Methods and Practices in Psychological Science</w:t>
      </w:r>
      <w:r w:rsidRPr="00832B01">
        <w:t xml:space="preserve">, </w:t>
      </w:r>
      <w:r w:rsidRPr="00832B01">
        <w:rPr>
          <w:i/>
          <w:iCs/>
        </w:rPr>
        <w:t>1</w:t>
      </w:r>
      <w:r w:rsidRPr="00832B01">
        <w:t>(4), 443–490. https://doi.org/10.1177/2515245918810225</w:t>
      </w:r>
    </w:p>
    <w:p w14:paraId="56706B65" w14:textId="77777777" w:rsidR="00832B01" w:rsidRPr="00832B01" w:rsidRDefault="00832B01" w:rsidP="00832B01">
      <w:pPr>
        <w:pStyle w:val="Bibliography"/>
      </w:pPr>
      <w:r w:rsidRPr="00832B01">
        <w:t xml:space="preserve">Lakens, D. (2021). The Practical Alternative to the p Value Is the Correctly Used p Value. </w:t>
      </w:r>
      <w:r w:rsidRPr="00832B01">
        <w:rPr>
          <w:i/>
          <w:iCs/>
        </w:rPr>
        <w:t>Perspectives on Psychological Science: A Journal of the Association for Psychological Science</w:t>
      </w:r>
      <w:r w:rsidRPr="00832B01">
        <w:t xml:space="preserve">, </w:t>
      </w:r>
      <w:r w:rsidRPr="00832B01">
        <w:rPr>
          <w:i/>
          <w:iCs/>
        </w:rPr>
        <w:t>16</w:t>
      </w:r>
      <w:r w:rsidRPr="00832B01">
        <w:t>(3), 639–648. https://doi.org/10.1177/1745691620958012</w:t>
      </w:r>
    </w:p>
    <w:p w14:paraId="31D4E173" w14:textId="77777777" w:rsidR="00832B01" w:rsidRPr="00832B01" w:rsidRDefault="00832B01" w:rsidP="00832B01">
      <w:pPr>
        <w:pStyle w:val="Bibliography"/>
      </w:pPr>
      <w:r w:rsidRPr="00832B01">
        <w:t xml:space="preserve">Lakens, D. (2022). Sample Size Justification. </w:t>
      </w:r>
      <w:r w:rsidRPr="00832B01">
        <w:rPr>
          <w:i/>
          <w:iCs/>
        </w:rPr>
        <w:t>Collabra: Psychology</w:t>
      </w:r>
      <w:r w:rsidRPr="00832B01">
        <w:t xml:space="preserve">, </w:t>
      </w:r>
      <w:r w:rsidRPr="00832B01">
        <w:rPr>
          <w:i/>
          <w:iCs/>
        </w:rPr>
        <w:t>8</w:t>
      </w:r>
      <w:r w:rsidRPr="00832B01">
        <w:t>(1), 33267. https://doi.org/10.1525/collabra.33267</w:t>
      </w:r>
    </w:p>
    <w:p w14:paraId="4ED9D7DC" w14:textId="77777777" w:rsidR="00832B01" w:rsidRPr="00832B01" w:rsidRDefault="00832B01" w:rsidP="00832B01">
      <w:pPr>
        <w:pStyle w:val="Bibliography"/>
      </w:pPr>
      <w:r w:rsidRPr="00832B01">
        <w:t xml:space="preserve">Lakens, D., </w:t>
      </w:r>
      <w:proofErr w:type="spellStart"/>
      <w:r w:rsidRPr="00832B01">
        <w:t>Adolfi</w:t>
      </w:r>
      <w:proofErr w:type="spellEnd"/>
      <w:r w:rsidRPr="00832B01">
        <w:t xml:space="preserve">, F. G., Albers, C. J., </w:t>
      </w:r>
      <w:proofErr w:type="spellStart"/>
      <w:r w:rsidRPr="00832B01">
        <w:t>Anvari</w:t>
      </w:r>
      <w:proofErr w:type="spellEnd"/>
      <w:r w:rsidRPr="00832B01">
        <w:t xml:space="preserve">, F., Apps, M. A. J., </w:t>
      </w:r>
      <w:proofErr w:type="spellStart"/>
      <w:r w:rsidRPr="00832B01">
        <w:t>Argamon</w:t>
      </w:r>
      <w:proofErr w:type="spellEnd"/>
      <w:r w:rsidRPr="00832B01">
        <w:t xml:space="preserve">, S. E., Baguley, T., Becker, R. B., Benning, S. D., Bradford, D. E., Buchanan, E. M., Caldwell, A. R., Van </w:t>
      </w:r>
      <w:proofErr w:type="spellStart"/>
      <w:r w:rsidRPr="00832B01">
        <w:t>Calster</w:t>
      </w:r>
      <w:proofErr w:type="spellEnd"/>
      <w:r w:rsidRPr="00832B01">
        <w:t xml:space="preserve">, B., Carlsson, R., Chen, S.-C., Chung, B., Colling, L. J., Collins, G. S., Crook, Z., … Zwaan, R. A. (2018). Justify your alpha. </w:t>
      </w:r>
      <w:r w:rsidRPr="00832B01">
        <w:rPr>
          <w:i/>
          <w:iCs/>
        </w:rPr>
        <w:t>Nature Human Behaviour</w:t>
      </w:r>
      <w:r w:rsidRPr="00832B01">
        <w:t xml:space="preserve">, </w:t>
      </w:r>
      <w:r w:rsidRPr="00832B01">
        <w:rPr>
          <w:i/>
          <w:iCs/>
        </w:rPr>
        <w:t>2</w:t>
      </w:r>
      <w:r w:rsidRPr="00832B01">
        <w:t>(3), 168–171. https://doi.org/10.1038/s41562-018-0311-x</w:t>
      </w:r>
    </w:p>
    <w:p w14:paraId="163B0005" w14:textId="77777777" w:rsidR="00832B01" w:rsidRPr="00832B01" w:rsidRDefault="00832B01" w:rsidP="00832B01">
      <w:pPr>
        <w:pStyle w:val="Bibliography"/>
      </w:pPr>
      <w:r w:rsidRPr="00832B01">
        <w:t xml:space="preserve">Lakens, D., Scheel, A. M., &amp; Isager, P. M. (2018). Equivalence Testing for Psychological Research: A Tutorial. </w:t>
      </w:r>
      <w:r w:rsidRPr="00832B01">
        <w:rPr>
          <w:i/>
          <w:iCs/>
        </w:rPr>
        <w:t>Advances in Methods and Practices in Psychological Science</w:t>
      </w:r>
      <w:r w:rsidRPr="00832B01">
        <w:t xml:space="preserve">, </w:t>
      </w:r>
      <w:r w:rsidRPr="00832B01">
        <w:rPr>
          <w:i/>
          <w:iCs/>
        </w:rPr>
        <w:t>1</w:t>
      </w:r>
      <w:r w:rsidRPr="00832B01">
        <w:t>(2), 259–269. https://doi.org/10.1177/2515245918770</w:t>
      </w:r>
    </w:p>
    <w:p w14:paraId="707C8546" w14:textId="77777777" w:rsidR="00832B01" w:rsidRPr="00832B01" w:rsidRDefault="00832B01" w:rsidP="00832B01">
      <w:pPr>
        <w:pStyle w:val="Bibliography"/>
      </w:pPr>
      <w:r w:rsidRPr="00832B01">
        <w:t xml:space="preserve">LeBel, E. P., Campbell, L., &amp; Loving, T. J. (2017). Benefits of open and high-powered research outweigh costs. </w:t>
      </w:r>
      <w:r w:rsidRPr="00832B01">
        <w:rPr>
          <w:i/>
          <w:iCs/>
        </w:rPr>
        <w:t>Journal of Personality and Social Psychology</w:t>
      </w:r>
      <w:r w:rsidRPr="00832B01">
        <w:t xml:space="preserve">, </w:t>
      </w:r>
      <w:r w:rsidRPr="00832B01">
        <w:rPr>
          <w:i/>
          <w:iCs/>
        </w:rPr>
        <w:t>113</w:t>
      </w:r>
      <w:r w:rsidRPr="00832B01">
        <w:t>(2), 230–243. https://doi.org/10.1037/pspi0000049</w:t>
      </w:r>
    </w:p>
    <w:p w14:paraId="7411B6E0" w14:textId="77777777" w:rsidR="00832B01" w:rsidRPr="00832B01" w:rsidRDefault="00832B01" w:rsidP="00832B01">
      <w:pPr>
        <w:pStyle w:val="Bibliography"/>
      </w:pPr>
      <w:r w:rsidRPr="00832B01">
        <w:t xml:space="preserve">Leech, A., &amp; Barnes-Holmes, D. (2020). Training and testing for a transformation of fear and avoidance functions via combinatorial entailment using the Implicit Relational Assessment Procedure (IRAP): Further exploratory analyses. </w:t>
      </w:r>
      <w:r w:rsidRPr="00832B01">
        <w:rPr>
          <w:i/>
          <w:iCs/>
        </w:rPr>
        <w:t>Behavioural Processes</w:t>
      </w:r>
      <w:r w:rsidRPr="00832B01">
        <w:t xml:space="preserve">, </w:t>
      </w:r>
      <w:r w:rsidRPr="00832B01">
        <w:rPr>
          <w:i/>
          <w:iCs/>
        </w:rPr>
        <w:t>172</w:t>
      </w:r>
      <w:r w:rsidRPr="00832B01">
        <w:t>. https://doi.org/10.1016/j.beproc.2019.104027</w:t>
      </w:r>
    </w:p>
    <w:p w14:paraId="66A1B7AB" w14:textId="77777777" w:rsidR="00832B01" w:rsidRPr="00832B01" w:rsidRDefault="00832B01" w:rsidP="00832B01">
      <w:pPr>
        <w:pStyle w:val="Bibliography"/>
      </w:pPr>
      <w:r w:rsidRPr="00832B01">
        <w:t xml:space="preserve">Levin, M. E., Hayes, S. C., &amp; Waltz, T. (2010). Creating an implicit measure of cognition more suited to applied research: A test of the Mixed Trial—Implicit Relational </w:t>
      </w:r>
      <w:r w:rsidRPr="00832B01">
        <w:lastRenderedPageBreak/>
        <w:t xml:space="preserve">Assessment Procedure (MT-IRAP). </w:t>
      </w:r>
      <w:r w:rsidRPr="00832B01">
        <w:rPr>
          <w:i/>
          <w:iCs/>
        </w:rPr>
        <w:t>International Journal of Behavioral Consultation and Therapy</w:t>
      </w:r>
      <w:r w:rsidRPr="00832B01">
        <w:t xml:space="preserve">, </w:t>
      </w:r>
      <w:r w:rsidRPr="00832B01">
        <w:rPr>
          <w:i/>
          <w:iCs/>
        </w:rPr>
        <w:t>6</w:t>
      </w:r>
      <w:r w:rsidRPr="00832B01">
        <w:t>(3), 245–262. https://doi.org/10.1037/h0100911</w:t>
      </w:r>
    </w:p>
    <w:p w14:paraId="6510048B" w14:textId="77777777" w:rsidR="00832B01" w:rsidRPr="00832B01" w:rsidRDefault="00832B01" w:rsidP="00832B01">
      <w:pPr>
        <w:pStyle w:val="Bibliography"/>
      </w:pPr>
      <w:r w:rsidRPr="00832B01">
        <w:t xml:space="preserve">Lilienfeld, S. O., &amp; Strother, A. N. (2020). Psychological measurement and the replication crisis: Four sacred cows. </w:t>
      </w:r>
      <w:r w:rsidRPr="00832B01">
        <w:rPr>
          <w:i/>
          <w:iCs/>
        </w:rPr>
        <w:t xml:space="preserve">Canadian Psychology / </w:t>
      </w:r>
      <w:proofErr w:type="spellStart"/>
      <w:r w:rsidRPr="00832B01">
        <w:rPr>
          <w:i/>
          <w:iCs/>
        </w:rPr>
        <w:t>Psychologie</w:t>
      </w:r>
      <w:proofErr w:type="spellEnd"/>
      <w:r w:rsidRPr="00832B01">
        <w:rPr>
          <w:i/>
          <w:iCs/>
        </w:rPr>
        <w:t xml:space="preserve"> Canadienne</w:t>
      </w:r>
      <w:r w:rsidRPr="00832B01">
        <w:t xml:space="preserve">, </w:t>
      </w:r>
      <w:r w:rsidRPr="00832B01">
        <w:rPr>
          <w:i/>
          <w:iCs/>
        </w:rPr>
        <w:t>61</w:t>
      </w:r>
      <w:r w:rsidRPr="00832B01">
        <w:t>, 281–288. https://doi.org/10.1037/cap0000236</w:t>
      </w:r>
    </w:p>
    <w:p w14:paraId="328B3824" w14:textId="77777777" w:rsidR="00832B01" w:rsidRPr="00832B01" w:rsidRDefault="00832B01" w:rsidP="00832B01">
      <w:pPr>
        <w:pStyle w:val="Bibliography"/>
      </w:pPr>
      <w:r w:rsidRPr="00832B01">
        <w:t xml:space="preserve">Magnusson, K. (2023). </w:t>
      </w:r>
      <w:r w:rsidRPr="00832B01">
        <w:rPr>
          <w:i/>
          <w:iCs/>
        </w:rPr>
        <w:t>Understanding Statistical Power and Significance Testing—An Interactive Visualization</w:t>
      </w:r>
      <w:r w:rsidRPr="00832B01">
        <w:t>. https://rpsychologist.com/d3/nhst/</w:t>
      </w:r>
    </w:p>
    <w:p w14:paraId="21F58948" w14:textId="77777777" w:rsidR="00832B01" w:rsidRPr="00832B01" w:rsidRDefault="00832B01" w:rsidP="00832B01">
      <w:pPr>
        <w:pStyle w:val="Bibliography"/>
      </w:pPr>
      <w:proofErr w:type="spellStart"/>
      <w:r w:rsidRPr="00832B01">
        <w:t>Makel</w:t>
      </w:r>
      <w:proofErr w:type="spellEnd"/>
      <w:r w:rsidRPr="00832B01">
        <w:t xml:space="preserve">, M. C., </w:t>
      </w:r>
      <w:proofErr w:type="spellStart"/>
      <w:r w:rsidRPr="00832B01">
        <w:t>Plucker</w:t>
      </w:r>
      <w:proofErr w:type="spellEnd"/>
      <w:r w:rsidRPr="00832B01">
        <w:t xml:space="preserve">, J. A., &amp; Hegarty, B. (2012). Replications in Psychology Research: How Often Do They Really Occur? </w:t>
      </w:r>
      <w:r w:rsidRPr="00832B01">
        <w:rPr>
          <w:i/>
          <w:iCs/>
        </w:rPr>
        <w:t>Perspectives on Psychological Science</w:t>
      </w:r>
      <w:r w:rsidRPr="00832B01">
        <w:t xml:space="preserve">, </w:t>
      </w:r>
      <w:r w:rsidRPr="00832B01">
        <w:rPr>
          <w:i/>
          <w:iCs/>
        </w:rPr>
        <w:t>7</w:t>
      </w:r>
      <w:r w:rsidRPr="00832B01">
        <w:t>(6), 537–542. https://doi.org/10.1177/1745691612460688</w:t>
      </w:r>
    </w:p>
    <w:p w14:paraId="63A05E94" w14:textId="77777777" w:rsidR="00832B01" w:rsidRPr="00832B01" w:rsidRDefault="00832B01" w:rsidP="00832B01">
      <w:pPr>
        <w:pStyle w:val="Bibliography"/>
      </w:pPr>
      <w:r w:rsidRPr="00832B01">
        <w:t xml:space="preserve">Maloney, E., &amp; Barnes-Holmes, D. (2016). Exploring the Behavioral Dynamics of the Implicit Relational Assessment Procedure: The Role of Relational Contextual Cues Versus Relational Coherence Indicators as Response Options. </w:t>
      </w:r>
      <w:r w:rsidRPr="00832B01">
        <w:rPr>
          <w:i/>
          <w:iCs/>
        </w:rPr>
        <w:t>The Psychological Record</w:t>
      </w:r>
      <w:r w:rsidRPr="00832B01">
        <w:t>. https://doi.org/10.1007/s40732-016-0180-5</w:t>
      </w:r>
    </w:p>
    <w:p w14:paraId="1A59424A" w14:textId="77777777" w:rsidR="00832B01" w:rsidRPr="00832B01" w:rsidRDefault="00832B01" w:rsidP="00832B01">
      <w:pPr>
        <w:pStyle w:val="Bibliography"/>
      </w:pPr>
      <w:r w:rsidRPr="00832B01">
        <w:t xml:space="preserve">McShane, B. B., &amp; </w:t>
      </w:r>
      <w:proofErr w:type="spellStart"/>
      <w:r w:rsidRPr="00832B01">
        <w:t>Böckenholt</w:t>
      </w:r>
      <w:proofErr w:type="spellEnd"/>
      <w:r w:rsidRPr="00832B01">
        <w:t xml:space="preserve">, U. (2014). You Cannot Step Into the Same River Twice: When Power Analyses Are Optimistic. </w:t>
      </w:r>
      <w:r w:rsidRPr="00832B01">
        <w:rPr>
          <w:i/>
          <w:iCs/>
        </w:rPr>
        <w:t>Perspectives on Psychological Science</w:t>
      </w:r>
      <w:r w:rsidRPr="00832B01">
        <w:t xml:space="preserve">, </w:t>
      </w:r>
      <w:r w:rsidRPr="00832B01">
        <w:rPr>
          <w:i/>
          <w:iCs/>
        </w:rPr>
        <w:t>9</w:t>
      </w:r>
      <w:r w:rsidRPr="00832B01">
        <w:t>(6), 612–625. https://doi.org/10.1177/1745691614548513</w:t>
      </w:r>
    </w:p>
    <w:p w14:paraId="6D50C149" w14:textId="77777777" w:rsidR="00832B01" w:rsidRPr="00832B01" w:rsidRDefault="00832B01" w:rsidP="00832B01">
      <w:pPr>
        <w:pStyle w:val="Bibliography"/>
      </w:pPr>
      <w:r w:rsidRPr="00832B01">
        <w:t xml:space="preserve">Moher, D., Liberati, A., Tetzlaff, J., &amp; Altman, D. G. (2009). Preferred reporting items for systematic reviews and meta-analyses: The PRISMA statement. </w:t>
      </w:r>
      <w:r w:rsidRPr="00832B01">
        <w:rPr>
          <w:i/>
          <w:iCs/>
        </w:rPr>
        <w:t>BMJ</w:t>
      </w:r>
      <w:r w:rsidRPr="00832B01">
        <w:t xml:space="preserve">, </w:t>
      </w:r>
      <w:r w:rsidRPr="00832B01">
        <w:rPr>
          <w:i/>
          <w:iCs/>
        </w:rPr>
        <w:t>339</w:t>
      </w:r>
      <w:r w:rsidRPr="00832B01">
        <w:t>, b2535. https://doi.org/10.1136/bmj.b2535</w:t>
      </w:r>
    </w:p>
    <w:p w14:paraId="4E13F465" w14:textId="77777777" w:rsidR="00832B01" w:rsidRPr="00832B01" w:rsidRDefault="00832B01" w:rsidP="00832B01">
      <w:pPr>
        <w:pStyle w:val="Bibliography"/>
      </w:pPr>
      <w:r w:rsidRPr="00832B01">
        <w:t xml:space="preserve">Munafò, M. R., Nosek, B. A., Bishop, D. V. M., Button, K. S., Chambers, C. D., </w:t>
      </w:r>
      <w:proofErr w:type="spellStart"/>
      <w:r w:rsidRPr="00832B01">
        <w:t>Percie</w:t>
      </w:r>
      <w:proofErr w:type="spellEnd"/>
      <w:r w:rsidRPr="00832B01">
        <w:t xml:space="preserve"> du </w:t>
      </w:r>
      <w:proofErr w:type="spellStart"/>
      <w:r w:rsidRPr="00832B01">
        <w:t>Sert</w:t>
      </w:r>
      <w:proofErr w:type="spellEnd"/>
      <w:r w:rsidRPr="00832B01">
        <w:t xml:space="preserve">, N., Simonsohn, U., Wagenmakers, E.-J., Ware, J. J., &amp; Ioannidis, J. P. A. (2017). A manifesto for reproducible science. </w:t>
      </w:r>
      <w:r w:rsidRPr="00832B01">
        <w:rPr>
          <w:i/>
          <w:iCs/>
        </w:rPr>
        <w:t>Nature Human Behaviour</w:t>
      </w:r>
      <w:r w:rsidRPr="00832B01">
        <w:t xml:space="preserve">, </w:t>
      </w:r>
      <w:r w:rsidRPr="00832B01">
        <w:rPr>
          <w:i/>
          <w:iCs/>
        </w:rPr>
        <w:t>1</w:t>
      </w:r>
      <w:r w:rsidRPr="00832B01">
        <w:t>(1), 0021. https://doi.org/10.1038/s41562-016-0021</w:t>
      </w:r>
    </w:p>
    <w:p w14:paraId="6E93AFAA" w14:textId="77777777" w:rsidR="00832B01" w:rsidRPr="00832B01" w:rsidRDefault="00832B01" w:rsidP="00832B01">
      <w:pPr>
        <w:pStyle w:val="Bibliography"/>
      </w:pPr>
      <w:r w:rsidRPr="00832B01">
        <w:lastRenderedPageBreak/>
        <w:t xml:space="preserve">Nicholson, E., &amp; Barnes-Holmes, D. (2012). Developing an implicit measure of disgust propensity and disgust sensitivity: Examining the role of implicit disgust propensity and sensitivity in obsessive-compulsive tendencies. </w:t>
      </w:r>
      <w:r w:rsidRPr="00832B01">
        <w:rPr>
          <w:i/>
          <w:iCs/>
        </w:rPr>
        <w:t xml:space="preserve">Journal of </w:t>
      </w:r>
      <w:proofErr w:type="spellStart"/>
      <w:r w:rsidRPr="00832B01">
        <w:rPr>
          <w:i/>
          <w:iCs/>
        </w:rPr>
        <w:t>Behavior</w:t>
      </w:r>
      <w:proofErr w:type="spellEnd"/>
      <w:r w:rsidRPr="00832B01">
        <w:rPr>
          <w:i/>
          <w:iCs/>
        </w:rPr>
        <w:t xml:space="preserve"> Therapy and Experimental Psychiatry</w:t>
      </w:r>
      <w:r w:rsidRPr="00832B01">
        <w:t xml:space="preserve">, </w:t>
      </w:r>
      <w:r w:rsidRPr="00832B01">
        <w:rPr>
          <w:i/>
          <w:iCs/>
        </w:rPr>
        <w:t>43</w:t>
      </w:r>
      <w:r w:rsidRPr="00832B01">
        <w:t>(3), 922–930. https://doi.org/10.1016/j.jbtep.2012.02.001</w:t>
      </w:r>
    </w:p>
    <w:p w14:paraId="32C6F8F5" w14:textId="77777777" w:rsidR="00832B01" w:rsidRPr="00832B01" w:rsidRDefault="00832B01" w:rsidP="00832B01">
      <w:pPr>
        <w:pStyle w:val="Bibliography"/>
      </w:pPr>
      <w:r w:rsidRPr="00832B01">
        <w:t xml:space="preserve">Nosek, B. A., Ebersole, C. R., DeHaven, A. C., &amp; Mellor, D. T. (2018). The preregistration revolution. </w:t>
      </w:r>
      <w:r w:rsidRPr="00832B01">
        <w:rPr>
          <w:i/>
          <w:iCs/>
        </w:rPr>
        <w:t>Proceedings of the National Academy of Sciences</w:t>
      </w:r>
      <w:r w:rsidRPr="00832B01">
        <w:t xml:space="preserve">, </w:t>
      </w:r>
      <w:r w:rsidRPr="00832B01">
        <w:rPr>
          <w:i/>
          <w:iCs/>
        </w:rPr>
        <w:t>115</w:t>
      </w:r>
      <w:r w:rsidRPr="00832B01">
        <w:t>(11), 2600–2606. https://doi.org/10.1073/pnas.1708274114</w:t>
      </w:r>
    </w:p>
    <w:p w14:paraId="16498D92" w14:textId="77777777" w:rsidR="00832B01" w:rsidRPr="00832B01" w:rsidRDefault="00832B01" w:rsidP="00832B01">
      <w:pPr>
        <w:pStyle w:val="Bibliography"/>
      </w:pPr>
      <w:r w:rsidRPr="00832B01">
        <w:t xml:space="preserve">Nosek, B. A., Greenwald, A. G., &amp; Banaji, M. R. (2007). The Implicit Association Test at age 7: A methodological and conceptual review. In JA. Bargh (Ed.), </w:t>
      </w:r>
      <w:r w:rsidRPr="00832B01">
        <w:rPr>
          <w:i/>
          <w:iCs/>
        </w:rPr>
        <w:t xml:space="preserve">Automatic processes in social thinking and </w:t>
      </w:r>
      <w:proofErr w:type="spellStart"/>
      <w:r w:rsidRPr="00832B01">
        <w:rPr>
          <w:i/>
          <w:iCs/>
        </w:rPr>
        <w:t>behavior</w:t>
      </w:r>
      <w:proofErr w:type="spellEnd"/>
      <w:r w:rsidRPr="00832B01">
        <w:t xml:space="preserve"> (pp. 265–292). Psychology Press.</w:t>
      </w:r>
    </w:p>
    <w:p w14:paraId="1EC8E738" w14:textId="77777777" w:rsidR="00832B01" w:rsidRPr="00832B01" w:rsidRDefault="00832B01" w:rsidP="00832B01">
      <w:pPr>
        <w:pStyle w:val="Bibliography"/>
      </w:pPr>
      <w:r w:rsidRPr="00832B01">
        <w:t xml:space="preserve">Nunnally, J., &amp; Bernstein, I. (1994). </w:t>
      </w:r>
      <w:r w:rsidRPr="00832B01">
        <w:rPr>
          <w:i/>
          <w:iCs/>
        </w:rPr>
        <w:t>Psychometric Theory</w:t>
      </w:r>
      <w:r w:rsidRPr="00832B01">
        <w:t xml:space="preserve"> (3rd edition). McGraw-Hill.</w:t>
      </w:r>
    </w:p>
    <w:p w14:paraId="1C5B0645" w14:textId="77777777" w:rsidR="00832B01" w:rsidRPr="00832B01" w:rsidRDefault="00832B01" w:rsidP="00832B01">
      <w:pPr>
        <w:pStyle w:val="Bibliography"/>
      </w:pPr>
      <w:r w:rsidRPr="00832B01">
        <w:t xml:space="preserve">Open Science Collaboration. (2015). Estimating the reproducibility of psychological science. </w:t>
      </w:r>
      <w:r w:rsidRPr="00832B01">
        <w:rPr>
          <w:i/>
          <w:iCs/>
        </w:rPr>
        <w:t>Science</w:t>
      </w:r>
      <w:r w:rsidRPr="00832B01">
        <w:t xml:space="preserve">, </w:t>
      </w:r>
      <w:r w:rsidRPr="00832B01">
        <w:rPr>
          <w:i/>
          <w:iCs/>
        </w:rPr>
        <w:t>349</w:t>
      </w:r>
      <w:r w:rsidRPr="00832B01">
        <w:t>(6251), aac4716. https://doi.org/10.1126/science.aac4716</w:t>
      </w:r>
    </w:p>
    <w:p w14:paraId="6B0C3E02" w14:textId="77777777" w:rsidR="00832B01" w:rsidRPr="00832B01" w:rsidRDefault="00832B01" w:rsidP="00832B01">
      <w:pPr>
        <w:pStyle w:val="Bibliography"/>
      </w:pPr>
      <w:r w:rsidRPr="00832B01">
        <w:t xml:space="preserve">Page, L., </w:t>
      </w:r>
      <w:proofErr w:type="spellStart"/>
      <w:r w:rsidRPr="00832B01">
        <w:t>Noussair</w:t>
      </w:r>
      <w:proofErr w:type="spellEnd"/>
      <w:r w:rsidRPr="00832B01">
        <w:t xml:space="preserve">, C. N., &amp; Slonim, R. (2021). The replication crisis, the rise of new research practices and what it means for experimental economics. </w:t>
      </w:r>
      <w:r w:rsidRPr="00832B01">
        <w:rPr>
          <w:i/>
          <w:iCs/>
        </w:rPr>
        <w:t>Journal of the Economic Science Association</w:t>
      </w:r>
      <w:r w:rsidRPr="00832B01">
        <w:t xml:space="preserve">, </w:t>
      </w:r>
      <w:r w:rsidRPr="00832B01">
        <w:rPr>
          <w:i/>
          <w:iCs/>
        </w:rPr>
        <w:t>7</w:t>
      </w:r>
      <w:r w:rsidRPr="00832B01">
        <w:t>(2), 210–225. https://doi.org/10.1007/s40881-021-00107-7</w:t>
      </w:r>
    </w:p>
    <w:p w14:paraId="4FB3D4BA" w14:textId="77777777" w:rsidR="00832B01" w:rsidRPr="00832B01" w:rsidRDefault="00832B01" w:rsidP="00832B01">
      <w:pPr>
        <w:pStyle w:val="Bibliography"/>
      </w:pPr>
      <w:r w:rsidRPr="00832B01">
        <w:t xml:space="preserve">Parling, T., Cernvall, M., Stewart, I., Barnes-Holmes, D., &amp; Ghaderi, A. (2012). Using the Implicit Relational Assessment Procedure to Compare Implicit Pro-Thin/Anti-Fat Attitudes of Patients With Anorexia Nervosa and Non-Clinical Controls. </w:t>
      </w:r>
      <w:r w:rsidRPr="00832B01">
        <w:rPr>
          <w:i/>
          <w:iCs/>
        </w:rPr>
        <w:t>Eating Disorders</w:t>
      </w:r>
      <w:r w:rsidRPr="00832B01">
        <w:t xml:space="preserve">, </w:t>
      </w:r>
      <w:r w:rsidRPr="00832B01">
        <w:rPr>
          <w:i/>
          <w:iCs/>
        </w:rPr>
        <w:t>20</w:t>
      </w:r>
      <w:r w:rsidRPr="00832B01">
        <w:t>(2), 127–143. https://doi.org/10.1080/10640266.2012.654056</w:t>
      </w:r>
    </w:p>
    <w:p w14:paraId="40F4C31B" w14:textId="77777777" w:rsidR="00832B01" w:rsidRPr="00832B01" w:rsidRDefault="00832B01" w:rsidP="00832B01">
      <w:pPr>
        <w:pStyle w:val="Bibliography"/>
      </w:pPr>
      <w:r w:rsidRPr="00832B01">
        <w:t xml:space="preserve">Payne, K., Cheng, C. M., Govorun, O., &amp; Stewart, B. D. (2005). An inkblot for attitudes: Affect misattribution as implicit measurement. </w:t>
      </w:r>
      <w:r w:rsidRPr="00832B01">
        <w:rPr>
          <w:i/>
          <w:iCs/>
        </w:rPr>
        <w:t>Journal of Personality and Social Psychology</w:t>
      </w:r>
      <w:r w:rsidRPr="00832B01">
        <w:t xml:space="preserve">, </w:t>
      </w:r>
      <w:r w:rsidRPr="00832B01">
        <w:rPr>
          <w:i/>
          <w:iCs/>
        </w:rPr>
        <w:t>89</w:t>
      </w:r>
      <w:r w:rsidRPr="00832B01">
        <w:t>(3), 277–293. https://doi.org/10.1037/0022-3514.89.3.277</w:t>
      </w:r>
    </w:p>
    <w:p w14:paraId="08EDACFE" w14:textId="77777777" w:rsidR="00832B01" w:rsidRPr="00832B01" w:rsidRDefault="00832B01" w:rsidP="00832B01">
      <w:pPr>
        <w:pStyle w:val="Bibliography"/>
      </w:pPr>
      <w:r w:rsidRPr="00832B01">
        <w:lastRenderedPageBreak/>
        <w:t xml:space="preserve">Pidgeon, A., McEnteggart, C., Harte, C., Barnes-Holmes, D., &amp; Barnes-Holmes, Y. (2021). Four self-related IRAPs: </w:t>
      </w:r>
      <w:proofErr w:type="spellStart"/>
      <w:r w:rsidRPr="00832B01">
        <w:t>Analyzing</w:t>
      </w:r>
      <w:proofErr w:type="spellEnd"/>
      <w:r w:rsidRPr="00832B01">
        <w:t xml:space="preserve"> and interpreting effects in light of the DAARRE model. </w:t>
      </w:r>
      <w:r w:rsidRPr="00832B01">
        <w:rPr>
          <w:i/>
          <w:iCs/>
        </w:rPr>
        <w:t>The Psychological Record</w:t>
      </w:r>
      <w:r w:rsidRPr="00832B01">
        <w:t xml:space="preserve">, </w:t>
      </w:r>
      <w:r w:rsidRPr="00832B01">
        <w:rPr>
          <w:i/>
          <w:iCs/>
        </w:rPr>
        <w:t>71</w:t>
      </w:r>
      <w:r w:rsidRPr="00832B01">
        <w:t>(3), 397–409. https://doi.org/10.1007/s40732-020-00428-9</w:t>
      </w:r>
    </w:p>
    <w:p w14:paraId="21123902" w14:textId="77777777" w:rsidR="00832B01" w:rsidRPr="00832B01" w:rsidRDefault="00832B01" w:rsidP="00832B01">
      <w:pPr>
        <w:pStyle w:val="Bibliography"/>
      </w:pPr>
      <w:proofErr w:type="spellStart"/>
      <w:r w:rsidRPr="00832B01">
        <w:t>Rafacz</w:t>
      </w:r>
      <w:proofErr w:type="spellEnd"/>
      <w:r w:rsidRPr="00832B01">
        <w:t xml:space="preserve">, S. D., </w:t>
      </w:r>
      <w:proofErr w:type="spellStart"/>
      <w:r w:rsidRPr="00832B01">
        <w:t>Houmanfar</w:t>
      </w:r>
      <w:proofErr w:type="spellEnd"/>
      <w:r w:rsidRPr="00832B01">
        <w:t xml:space="preserve">, R. A., Smith, G. S., &amp; Levin, M. E. (2019). Assessing the effects of motivative augmentals, pay-for-performance, and implicit verbal responding on cooperation. </w:t>
      </w:r>
      <w:r w:rsidRPr="00832B01">
        <w:rPr>
          <w:i/>
          <w:iCs/>
        </w:rPr>
        <w:t>The Psychological Record</w:t>
      </w:r>
      <w:r w:rsidRPr="00832B01">
        <w:t xml:space="preserve">, </w:t>
      </w:r>
      <w:r w:rsidRPr="00832B01">
        <w:rPr>
          <w:i/>
          <w:iCs/>
        </w:rPr>
        <w:t>69</w:t>
      </w:r>
      <w:r w:rsidRPr="00832B01">
        <w:t>(1), 49–66. https://doi.org/10.1007/s40732-018-0324-x</w:t>
      </w:r>
    </w:p>
    <w:p w14:paraId="5321C60F" w14:textId="77777777" w:rsidR="00832B01" w:rsidRPr="00832B01" w:rsidRDefault="00832B01" w:rsidP="00832B01">
      <w:pPr>
        <w:pStyle w:val="Bibliography"/>
      </w:pPr>
      <w:r w:rsidRPr="00832B01">
        <w:t xml:space="preserve">Revelle, W. (2009). Chapter 7: Classical Test Theory and the Measurement of Reliability. In </w:t>
      </w:r>
      <w:r w:rsidRPr="00832B01">
        <w:rPr>
          <w:i/>
          <w:iCs/>
        </w:rPr>
        <w:t>An introduction to psychometric theory with applications in R</w:t>
      </w:r>
      <w:r w:rsidRPr="00832B01">
        <w:t>. https://personality-project.org/r/book/Chapter7.pdf</w:t>
      </w:r>
    </w:p>
    <w:p w14:paraId="51B82077" w14:textId="77777777" w:rsidR="00832B01" w:rsidRPr="00832B01" w:rsidRDefault="00832B01" w:rsidP="00832B01">
      <w:pPr>
        <w:pStyle w:val="Bibliography"/>
      </w:pPr>
      <w:r w:rsidRPr="00832B01">
        <w:t>Richard, F. D., Bond, C. F., &amp; Stokes-</w:t>
      </w:r>
      <w:proofErr w:type="spellStart"/>
      <w:r w:rsidRPr="00832B01">
        <w:t>Zoota</w:t>
      </w:r>
      <w:proofErr w:type="spellEnd"/>
      <w:r w:rsidRPr="00832B01">
        <w:t xml:space="preserve">, J. J. (2003). One Hundred Years of Social Psychology Quantitatively Described. </w:t>
      </w:r>
      <w:r w:rsidRPr="00832B01">
        <w:rPr>
          <w:i/>
          <w:iCs/>
        </w:rPr>
        <w:t>Review of General Psychology</w:t>
      </w:r>
      <w:r w:rsidRPr="00832B01">
        <w:t xml:space="preserve">, </w:t>
      </w:r>
      <w:r w:rsidRPr="00832B01">
        <w:rPr>
          <w:i/>
          <w:iCs/>
        </w:rPr>
        <w:t>7</w:t>
      </w:r>
      <w:r w:rsidRPr="00832B01">
        <w:t>(4), 331–363. https://doi.org/10.1037/1089-2680.7.4.331</w:t>
      </w:r>
    </w:p>
    <w:p w14:paraId="1FC2481A" w14:textId="77777777" w:rsidR="00832B01" w:rsidRPr="00832B01" w:rsidRDefault="00832B01" w:rsidP="00832B01">
      <w:pPr>
        <w:pStyle w:val="Bibliography"/>
      </w:pPr>
      <w:r w:rsidRPr="00832B01">
        <w:t xml:space="preserve">Rohrer, J. M. (2023, March 7). Non-representative samples! What could possibly go wrong? </w:t>
      </w:r>
      <w:r w:rsidRPr="00832B01">
        <w:rPr>
          <w:i/>
          <w:iCs/>
        </w:rPr>
        <w:t>The 100% CI</w:t>
      </w:r>
      <w:r w:rsidRPr="00832B01">
        <w:t>. https://www.the100.ci/2023/03/07/non-representative-samples-what-could-possibly-go-wrong/</w:t>
      </w:r>
    </w:p>
    <w:p w14:paraId="7B54E33C" w14:textId="77777777" w:rsidR="00832B01" w:rsidRPr="00832B01" w:rsidRDefault="00832B01" w:rsidP="00832B01">
      <w:pPr>
        <w:pStyle w:val="Bibliography"/>
      </w:pPr>
      <w:proofErr w:type="spellStart"/>
      <w:r w:rsidRPr="00832B01">
        <w:t>Rothermund</w:t>
      </w:r>
      <w:proofErr w:type="spellEnd"/>
      <w:r w:rsidRPr="00832B01">
        <w:t xml:space="preserve">, K., Teige-Mocigemba, S., Gast, A., &amp; Wentura, D. (2009). Minimizing the influence of recoding in the Implicit Association Test: The Recoding-Free Implicit Association Test (IAT-RF). </w:t>
      </w:r>
      <w:r w:rsidRPr="00832B01">
        <w:rPr>
          <w:i/>
          <w:iCs/>
        </w:rPr>
        <w:t>Quarterly Journal of Experimental Psychology (2006)</w:t>
      </w:r>
      <w:r w:rsidRPr="00832B01">
        <w:t xml:space="preserve">, </w:t>
      </w:r>
      <w:r w:rsidRPr="00832B01">
        <w:rPr>
          <w:i/>
          <w:iCs/>
        </w:rPr>
        <w:t>62</w:t>
      </w:r>
      <w:r w:rsidRPr="00832B01">
        <w:t>(1), 84–98. https://doi.org/10.1080/17470210701822975</w:t>
      </w:r>
    </w:p>
    <w:p w14:paraId="029E742E" w14:textId="77777777" w:rsidR="00832B01" w:rsidRPr="00832B01" w:rsidRDefault="00832B01" w:rsidP="00832B01">
      <w:pPr>
        <w:pStyle w:val="Bibliography"/>
      </w:pPr>
      <w:proofErr w:type="spellStart"/>
      <w:r w:rsidRPr="00832B01">
        <w:t>Schimmack</w:t>
      </w:r>
      <w:proofErr w:type="spellEnd"/>
      <w:r w:rsidRPr="00832B01">
        <w:t xml:space="preserve">, U. (2021). The Implicit Association Test: A Method in Search of a Construct. </w:t>
      </w:r>
      <w:r w:rsidRPr="00832B01">
        <w:rPr>
          <w:i/>
          <w:iCs/>
        </w:rPr>
        <w:t>Perspectives on Psychological Science</w:t>
      </w:r>
      <w:r w:rsidRPr="00832B01">
        <w:t xml:space="preserve">, </w:t>
      </w:r>
      <w:r w:rsidRPr="00832B01">
        <w:rPr>
          <w:i/>
          <w:iCs/>
        </w:rPr>
        <w:t>16</w:t>
      </w:r>
      <w:r w:rsidRPr="00832B01">
        <w:t>(2), 396–414. https://doi.org/10.1177/1745691619863798</w:t>
      </w:r>
    </w:p>
    <w:p w14:paraId="13DBB419" w14:textId="77777777" w:rsidR="00832B01" w:rsidRPr="00832B01" w:rsidRDefault="00832B01" w:rsidP="00832B01">
      <w:pPr>
        <w:pStyle w:val="Bibliography"/>
      </w:pPr>
      <w:r w:rsidRPr="00832B01">
        <w:t xml:space="preserve">Sidman, M. (1960). </w:t>
      </w:r>
      <w:r w:rsidRPr="00832B01">
        <w:rPr>
          <w:i/>
          <w:iCs/>
        </w:rPr>
        <w:t>Tactics of scientific research</w:t>
      </w:r>
      <w:r w:rsidRPr="00832B01">
        <w:t>.</w:t>
      </w:r>
    </w:p>
    <w:p w14:paraId="6E98DD14" w14:textId="77777777" w:rsidR="00832B01" w:rsidRPr="00832B01" w:rsidRDefault="00832B01" w:rsidP="00832B01">
      <w:pPr>
        <w:pStyle w:val="Bibliography"/>
      </w:pPr>
      <w:r w:rsidRPr="00832B01">
        <w:lastRenderedPageBreak/>
        <w:t xml:space="preserve">Simmons, J. P., Nelson, L. D., &amp; Simonsohn, U. (2011). False-positive psychology: Undisclosed flexibility in data collection and analysis allows presenting anything as significant. </w:t>
      </w:r>
      <w:r w:rsidRPr="00832B01">
        <w:rPr>
          <w:i/>
          <w:iCs/>
        </w:rPr>
        <w:t>Psychological Science</w:t>
      </w:r>
      <w:r w:rsidRPr="00832B01">
        <w:t xml:space="preserve">, </w:t>
      </w:r>
      <w:r w:rsidRPr="00832B01">
        <w:rPr>
          <w:i/>
          <w:iCs/>
        </w:rPr>
        <w:t>22</w:t>
      </w:r>
      <w:r w:rsidRPr="00832B01">
        <w:t>(11), 1359–1366. https://doi.org/10.1177/0956797611417632</w:t>
      </w:r>
    </w:p>
    <w:p w14:paraId="7966295F" w14:textId="77777777" w:rsidR="00832B01" w:rsidRPr="00832B01" w:rsidRDefault="00832B01" w:rsidP="00832B01">
      <w:pPr>
        <w:pStyle w:val="Bibliography"/>
      </w:pPr>
      <w:r w:rsidRPr="00832B01">
        <w:t xml:space="preserve">Simmons, J. P., Nelson, L. D., &amp; Simonsohn, U. (2018). False-Positive Citations. </w:t>
      </w:r>
      <w:r w:rsidRPr="00832B01">
        <w:rPr>
          <w:i/>
          <w:iCs/>
        </w:rPr>
        <w:t>Perspectives on Psychological Science</w:t>
      </w:r>
      <w:r w:rsidRPr="00832B01">
        <w:t xml:space="preserve">, </w:t>
      </w:r>
      <w:r w:rsidRPr="00832B01">
        <w:rPr>
          <w:i/>
          <w:iCs/>
        </w:rPr>
        <w:t>13</w:t>
      </w:r>
      <w:r w:rsidRPr="00832B01">
        <w:t>(2), 255–259. https://doi.org/10.1177/1745691617698146</w:t>
      </w:r>
    </w:p>
    <w:p w14:paraId="5F4E0AEF" w14:textId="77777777" w:rsidR="00832B01" w:rsidRPr="00832B01" w:rsidRDefault="00832B01" w:rsidP="00832B01">
      <w:pPr>
        <w:pStyle w:val="Bibliography"/>
      </w:pPr>
      <w:r w:rsidRPr="00832B01">
        <w:t xml:space="preserve">Sommet, N., Weissman, D., </w:t>
      </w:r>
      <w:proofErr w:type="spellStart"/>
      <w:r w:rsidRPr="00832B01">
        <w:t>Cheutin</w:t>
      </w:r>
      <w:proofErr w:type="spellEnd"/>
      <w:r w:rsidRPr="00832B01">
        <w:t xml:space="preserve">, N., &amp; Elliot, A. J. (2022). </w:t>
      </w:r>
      <w:r w:rsidRPr="00832B01">
        <w:rPr>
          <w:i/>
          <w:iCs/>
        </w:rPr>
        <w:t>How many participants do I need to test an interaction? Conducting an appropriate power analysis and achieving sufficient power to detect an interaction</w:t>
      </w:r>
      <w:r w:rsidRPr="00832B01">
        <w:t>. OSF Preprints. https://doi.org/10.31219/osf.io/xhe3u</w:t>
      </w:r>
    </w:p>
    <w:p w14:paraId="5006628B" w14:textId="77777777" w:rsidR="00832B01" w:rsidRPr="00832B01" w:rsidRDefault="00832B01" w:rsidP="00832B01">
      <w:pPr>
        <w:pStyle w:val="Bibliography"/>
      </w:pPr>
      <w:r w:rsidRPr="00832B01">
        <w:t xml:space="preserve">Spellman, B. A. (2015). A short (personal) future history of revolution 2.0. </w:t>
      </w:r>
      <w:r w:rsidRPr="00832B01">
        <w:rPr>
          <w:i/>
          <w:iCs/>
        </w:rPr>
        <w:t>Perspectives on Psychological Science</w:t>
      </w:r>
      <w:r w:rsidRPr="00832B01">
        <w:t xml:space="preserve">, </w:t>
      </w:r>
      <w:r w:rsidRPr="00832B01">
        <w:rPr>
          <w:i/>
          <w:iCs/>
        </w:rPr>
        <w:t>10</w:t>
      </w:r>
      <w:r w:rsidRPr="00832B01">
        <w:t>(6), 886–899. https://doi.org/10.1177/1745691615609918</w:t>
      </w:r>
    </w:p>
    <w:p w14:paraId="1FFF41AB" w14:textId="77777777" w:rsidR="00832B01" w:rsidRPr="00832B01" w:rsidRDefault="00832B01" w:rsidP="00832B01">
      <w:pPr>
        <w:pStyle w:val="Bibliography"/>
      </w:pPr>
      <w:r w:rsidRPr="00832B01">
        <w:t xml:space="preserve">Tackett, J. L., </w:t>
      </w:r>
      <w:proofErr w:type="spellStart"/>
      <w:r w:rsidRPr="00832B01">
        <w:t>Brandes</w:t>
      </w:r>
      <w:proofErr w:type="spellEnd"/>
      <w:r w:rsidRPr="00832B01">
        <w:t xml:space="preserve">, C. M., King, K. M., &amp; </w:t>
      </w:r>
      <w:proofErr w:type="spellStart"/>
      <w:r w:rsidRPr="00832B01">
        <w:t>Markon</w:t>
      </w:r>
      <w:proofErr w:type="spellEnd"/>
      <w:r w:rsidRPr="00832B01">
        <w:t xml:space="preserve">, K. E. (2019). Psychology’s Replication Crisis and Clinical Psychological Science. </w:t>
      </w:r>
      <w:r w:rsidRPr="00832B01">
        <w:rPr>
          <w:i/>
          <w:iCs/>
        </w:rPr>
        <w:t>Annual Review of Clinical Psychology</w:t>
      </w:r>
      <w:r w:rsidRPr="00832B01">
        <w:t xml:space="preserve">, </w:t>
      </w:r>
      <w:r w:rsidRPr="00832B01">
        <w:rPr>
          <w:i/>
          <w:iCs/>
        </w:rPr>
        <w:t>15</w:t>
      </w:r>
      <w:r w:rsidRPr="00832B01">
        <w:t>(1), 579–604. https://doi.org/10.1146/annurev-clinpsy-050718-095710</w:t>
      </w:r>
    </w:p>
    <w:p w14:paraId="1E87086D" w14:textId="77777777" w:rsidR="00832B01" w:rsidRPr="00832B01" w:rsidRDefault="00832B01" w:rsidP="00832B01">
      <w:pPr>
        <w:pStyle w:val="Bibliography"/>
      </w:pPr>
      <w:r w:rsidRPr="00832B01">
        <w:t xml:space="preserve">Task Force on the Strategies and Tactics of Contextual Behavioral Science Research. (2021). </w:t>
      </w:r>
      <w:r w:rsidRPr="00832B01">
        <w:rPr>
          <w:i/>
          <w:iCs/>
        </w:rPr>
        <w:t>Adoption of Open Science Recommendations | Association for Contextual Behavioral Science</w:t>
      </w:r>
      <w:r w:rsidRPr="00832B01">
        <w:t>. https://contextualscience.org/news/adoption_of_open_science_recommendations</w:t>
      </w:r>
    </w:p>
    <w:p w14:paraId="3D5B0621" w14:textId="77777777" w:rsidR="00832B01" w:rsidRPr="00832B01" w:rsidRDefault="00832B01" w:rsidP="00832B01">
      <w:pPr>
        <w:pStyle w:val="Bibliography"/>
      </w:pPr>
      <w:r w:rsidRPr="00832B01">
        <w:t xml:space="preserve">Vahey, N. A., Nicholson, E., &amp; Barnes-Holmes, D. (2015). A meta-analysis of criterion effects for the Implicit Relational Assessment Procedure (IRAP) in the clinical domain. </w:t>
      </w:r>
      <w:r w:rsidRPr="00832B01">
        <w:rPr>
          <w:i/>
          <w:iCs/>
        </w:rPr>
        <w:t xml:space="preserve">Journal of </w:t>
      </w:r>
      <w:proofErr w:type="spellStart"/>
      <w:r w:rsidRPr="00832B01">
        <w:rPr>
          <w:i/>
          <w:iCs/>
        </w:rPr>
        <w:t>Behavior</w:t>
      </w:r>
      <w:proofErr w:type="spellEnd"/>
      <w:r w:rsidRPr="00832B01">
        <w:rPr>
          <w:i/>
          <w:iCs/>
        </w:rPr>
        <w:t xml:space="preserve"> Therapy and Experimental Psychiatry</w:t>
      </w:r>
      <w:r w:rsidRPr="00832B01">
        <w:t xml:space="preserve">, </w:t>
      </w:r>
      <w:r w:rsidRPr="00832B01">
        <w:rPr>
          <w:i/>
          <w:iCs/>
        </w:rPr>
        <w:t>48</w:t>
      </w:r>
      <w:r w:rsidRPr="00832B01">
        <w:t>, 59–65. https://doi.org/10.1016/j.jbtep.2015.01.004</w:t>
      </w:r>
    </w:p>
    <w:p w14:paraId="6806F33B" w14:textId="77777777" w:rsidR="00832B01" w:rsidRPr="00832B01" w:rsidRDefault="00832B01" w:rsidP="00832B01">
      <w:pPr>
        <w:pStyle w:val="Bibliography"/>
      </w:pPr>
      <w:r w:rsidRPr="00832B01">
        <w:lastRenderedPageBreak/>
        <w:t xml:space="preserve">Wagenmakers, E.-J., </w:t>
      </w:r>
      <w:proofErr w:type="spellStart"/>
      <w:r w:rsidRPr="00832B01">
        <w:t>Wetzels</w:t>
      </w:r>
      <w:proofErr w:type="spellEnd"/>
      <w:r w:rsidRPr="00832B01">
        <w:t xml:space="preserve">, R., Borsboom, D., van der Maas, H. L. J., &amp; </w:t>
      </w:r>
      <w:proofErr w:type="spellStart"/>
      <w:r w:rsidRPr="00832B01">
        <w:t>Kievit</w:t>
      </w:r>
      <w:proofErr w:type="spellEnd"/>
      <w:r w:rsidRPr="00832B01">
        <w:t xml:space="preserve">, R. A. (2012). An agenda for purely confirmatory research. </w:t>
      </w:r>
      <w:r w:rsidRPr="00832B01">
        <w:rPr>
          <w:i/>
          <w:iCs/>
        </w:rPr>
        <w:t>Perspectives on Psychological Science</w:t>
      </w:r>
      <w:r w:rsidRPr="00832B01">
        <w:t xml:space="preserve">, </w:t>
      </w:r>
      <w:r w:rsidRPr="00832B01">
        <w:rPr>
          <w:i/>
          <w:iCs/>
        </w:rPr>
        <w:t>7</w:t>
      </w:r>
      <w:r w:rsidRPr="00832B01">
        <w:t>(6), 632–638. https://doi.org/10.1177/1745691612463078</w:t>
      </w:r>
    </w:p>
    <w:p w14:paraId="6DAE1711" w14:textId="77777777" w:rsidR="00832B01" w:rsidRPr="00832B01" w:rsidRDefault="00832B01" w:rsidP="00832B01">
      <w:pPr>
        <w:pStyle w:val="Bibliography"/>
      </w:pPr>
      <w:r w:rsidRPr="00832B01">
        <w:t xml:space="preserve">Xu, F. K., Nosek, B. A., &amp; Greenwald, A. G. (2014). Psychology data from the Race Implicit Association Test on the Project Implicit Demo website. </w:t>
      </w:r>
      <w:r w:rsidRPr="00832B01">
        <w:rPr>
          <w:i/>
          <w:iCs/>
        </w:rPr>
        <w:t>Journal of Open Psychology Data</w:t>
      </w:r>
      <w:r w:rsidRPr="00832B01">
        <w:t xml:space="preserve">, </w:t>
      </w:r>
      <w:r w:rsidRPr="00832B01">
        <w:rPr>
          <w:i/>
          <w:iCs/>
        </w:rPr>
        <w:t>2</w:t>
      </w:r>
      <w:r w:rsidRPr="00832B01">
        <w:t>(1). https://doi.org/10.5334/jopd.ac</w:t>
      </w:r>
    </w:p>
    <w:p w14:paraId="3FCA1503" w14:textId="78805864" w:rsidR="00EE78FA" w:rsidRPr="00D36061" w:rsidRDefault="00BB2EA8" w:rsidP="003C27C6">
      <w:pPr>
        <w:ind w:left="720" w:hanging="720"/>
      </w:pPr>
      <w:r w:rsidRPr="00D36061">
        <w:fldChar w:fldCharType="end"/>
      </w:r>
    </w:p>
    <w:sectPr w:rsidR="00EE78FA" w:rsidRPr="00D36061" w:rsidSect="00FB6F8F">
      <w:headerReference w:type="even" r:id="rId16"/>
      <w:headerReference w:type="default" r:id="rId17"/>
      <w:footerReference w:type="even" r:id="rId18"/>
      <w:footerReference w:type="default" r:id="rId19"/>
      <w:type w:val="continuous"/>
      <w:pgSz w:w="11900" w:h="16840"/>
      <w:pgMar w:top="911"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A62A" w14:textId="77777777" w:rsidR="00835181" w:rsidRDefault="00835181" w:rsidP="00FB6F8F">
      <w:r>
        <w:separator/>
      </w:r>
    </w:p>
  </w:endnote>
  <w:endnote w:type="continuationSeparator" w:id="0">
    <w:p w14:paraId="420422FD" w14:textId="77777777" w:rsidR="00835181" w:rsidRDefault="00835181" w:rsidP="00FB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FB6F8F">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FB6F8F">
    <w:pPr>
      <w:pStyle w:val="Footer"/>
      <w:rPr>
        <w:rStyle w:val="PageNumber"/>
      </w:rPr>
    </w:pPr>
  </w:p>
  <w:p w14:paraId="5F23D2DC" w14:textId="6D7836D2" w:rsidR="003158CF" w:rsidRDefault="003158CF" w:rsidP="00FB6F8F">
    <w:pPr>
      <w:pStyle w:val="Footer"/>
      <w:rPr>
        <w:rStyle w:val="PageNumber"/>
      </w:rPr>
    </w:pPr>
  </w:p>
  <w:p w14:paraId="7C5D354F" w14:textId="77777777" w:rsidR="003158CF" w:rsidRDefault="003158CF" w:rsidP="00FB6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BBB8" w14:textId="088B8EBA" w:rsidR="00071FAB" w:rsidRPr="00E7544A" w:rsidRDefault="00071FAB" w:rsidP="00FB6F8F">
    <w:pPr>
      <w:pStyle w:val="Footer"/>
      <w:rPr>
        <w:rStyle w:val="PageNumber"/>
        <w:sz w:val="24"/>
        <w:szCs w:val="24"/>
      </w:rPr>
    </w:pPr>
  </w:p>
  <w:p w14:paraId="21B65CC6" w14:textId="1E0303C9" w:rsidR="003158CF" w:rsidRDefault="003158CF" w:rsidP="00FB6F8F">
    <w:pPr>
      <w:pStyle w:val="Footer"/>
      <w:rPr>
        <w:rStyle w:val="PageNumber"/>
      </w:rPr>
    </w:pPr>
  </w:p>
  <w:p w14:paraId="6C11D36C" w14:textId="77777777" w:rsidR="003158CF" w:rsidRDefault="003158CF" w:rsidP="00FB6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30A7" w14:textId="77777777" w:rsidR="00835181" w:rsidRDefault="00835181" w:rsidP="00FB6F8F">
      <w:r>
        <w:separator/>
      </w:r>
    </w:p>
  </w:footnote>
  <w:footnote w:type="continuationSeparator" w:id="0">
    <w:p w14:paraId="05B84702" w14:textId="77777777" w:rsidR="00835181" w:rsidRDefault="00835181" w:rsidP="00FB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64315"/>
      <w:docPartObj>
        <w:docPartGallery w:val="Page Numbers (Top of Page)"/>
        <w:docPartUnique/>
      </w:docPartObj>
    </w:sdtPr>
    <w:sdtContent>
      <w:p w14:paraId="09E984C9" w14:textId="7F75EA01" w:rsidR="00E7544A" w:rsidRDefault="00E7544A"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42A02736" w:rsidR="0098704B" w:rsidRDefault="0098704B" w:rsidP="00FB6F8F">
    <w:pPr>
      <w:pStyle w:val="Header"/>
      <w:rPr>
        <w:rStyle w:val="PageNumber"/>
      </w:rPr>
    </w:pPr>
  </w:p>
  <w:p w14:paraId="3C64FB0E" w14:textId="6A5CC3EA" w:rsidR="00C26953" w:rsidRDefault="00C26953" w:rsidP="00FB6F8F">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FB6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162711"/>
      <w:docPartObj>
        <w:docPartGallery w:val="Page Numbers (Top of Page)"/>
        <w:docPartUnique/>
      </w:docPartObj>
    </w:sdtPr>
    <w:sdtContent>
      <w:p w14:paraId="6C7897EB" w14:textId="1739146A" w:rsidR="00782FBE" w:rsidRDefault="00E7544A" w:rsidP="00FB6F8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5EC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9E"/>
    <w:rsid w:val="00020DCF"/>
    <w:rsid w:val="00022360"/>
    <w:rsid w:val="0002241A"/>
    <w:rsid w:val="00022AE3"/>
    <w:rsid w:val="00024A5A"/>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3067"/>
    <w:rsid w:val="00065285"/>
    <w:rsid w:val="00065ED0"/>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49C"/>
    <w:rsid w:val="00086603"/>
    <w:rsid w:val="00087F01"/>
    <w:rsid w:val="000937F0"/>
    <w:rsid w:val="000947FB"/>
    <w:rsid w:val="00096F2D"/>
    <w:rsid w:val="00097ABD"/>
    <w:rsid w:val="00097F74"/>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D60"/>
    <w:rsid w:val="000C1E42"/>
    <w:rsid w:val="000C25EC"/>
    <w:rsid w:val="000C26DE"/>
    <w:rsid w:val="000C3185"/>
    <w:rsid w:val="000C4FE8"/>
    <w:rsid w:val="000C6B74"/>
    <w:rsid w:val="000D307E"/>
    <w:rsid w:val="000D3A9D"/>
    <w:rsid w:val="000D4DA7"/>
    <w:rsid w:val="000D5900"/>
    <w:rsid w:val="000E0783"/>
    <w:rsid w:val="000E12C4"/>
    <w:rsid w:val="000E2C5B"/>
    <w:rsid w:val="000E3B4A"/>
    <w:rsid w:val="000E47FE"/>
    <w:rsid w:val="000E499B"/>
    <w:rsid w:val="000E4FD9"/>
    <w:rsid w:val="000E513E"/>
    <w:rsid w:val="000E6810"/>
    <w:rsid w:val="000F1E7C"/>
    <w:rsid w:val="000F312F"/>
    <w:rsid w:val="000F3B5B"/>
    <w:rsid w:val="000F411A"/>
    <w:rsid w:val="000F4F6C"/>
    <w:rsid w:val="000F57A1"/>
    <w:rsid w:val="000F5EE7"/>
    <w:rsid w:val="000F702E"/>
    <w:rsid w:val="000F74C8"/>
    <w:rsid w:val="000F7CCD"/>
    <w:rsid w:val="000F7E5C"/>
    <w:rsid w:val="0010067E"/>
    <w:rsid w:val="00100A07"/>
    <w:rsid w:val="00102F54"/>
    <w:rsid w:val="00104399"/>
    <w:rsid w:val="0011072E"/>
    <w:rsid w:val="00110DD8"/>
    <w:rsid w:val="001112A6"/>
    <w:rsid w:val="00112EEC"/>
    <w:rsid w:val="00113D92"/>
    <w:rsid w:val="00115D4F"/>
    <w:rsid w:val="00116ED5"/>
    <w:rsid w:val="00117FD6"/>
    <w:rsid w:val="00121A68"/>
    <w:rsid w:val="00122152"/>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20FF"/>
    <w:rsid w:val="00153AB9"/>
    <w:rsid w:val="00154279"/>
    <w:rsid w:val="0015545E"/>
    <w:rsid w:val="0015647E"/>
    <w:rsid w:val="001571A8"/>
    <w:rsid w:val="00157CC5"/>
    <w:rsid w:val="00157EA7"/>
    <w:rsid w:val="00161E1F"/>
    <w:rsid w:val="00165577"/>
    <w:rsid w:val="0017209D"/>
    <w:rsid w:val="00175137"/>
    <w:rsid w:val="001758D6"/>
    <w:rsid w:val="00175C0D"/>
    <w:rsid w:val="00177C90"/>
    <w:rsid w:val="00177DC0"/>
    <w:rsid w:val="00180281"/>
    <w:rsid w:val="00182942"/>
    <w:rsid w:val="00183D0A"/>
    <w:rsid w:val="0018606F"/>
    <w:rsid w:val="0018759D"/>
    <w:rsid w:val="001915D5"/>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0DAB"/>
    <w:rsid w:val="001C1689"/>
    <w:rsid w:val="001C2CB5"/>
    <w:rsid w:val="001C50AC"/>
    <w:rsid w:val="001C7B76"/>
    <w:rsid w:val="001D1B8C"/>
    <w:rsid w:val="001D2EA1"/>
    <w:rsid w:val="001D3CE5"/>
    <w:rsid w:val="001D5D3C"/>
    <w:rsid w:val="001D5D94"/>
    <w:rsid w:val="001D73A1"/>
    <w:rsid w:val="001E0E75"/>
    <w:rsid w:val="001E17F8"/>
    <w:rsid w:val="001E18EB"/>
    <w:rsid w:val="001E2BCA"/>
    <w:rsid w:val="001E2C61"/>
    <w:rsid w:val="001E683C"/>
    <w:rsid w:val="001E68C0"/>
    <w:rsid w:val="001E75A0"/>
    <w:rsid w:val="001E7872"/>
    <w:rsid w:val="001E7A4E"/>
    <w:rsid w:val="001F0EED"/>
    <w:rsid w:val="001F1627"/>
    <w:rsid w:val="001F1D69"/>
    <w:rsid w:val="001F2131"/>
    <w:rsid w:val="001F2FBE"/>
    <w:rsid w:val="001F359B"/>
    <w:rsid w:val="001F3B56"/>
    <w:rsid w:val="001F452A"/>
    <w:rsid w:val="001F54FA"/>
    <w:rsid w:val="001F5B80"/>
    <w:rsid w:val="001F6A9B"/>
    <w:rsid w:val="001F6AF0"/>
    <w:rsid w:val="00200FF5"/>
    <w:rsid w:val="002016A3"/>
    <w:rsid w:val="002022E1"/>
    <w:rsid w:val="00203760"/>
    <w:rsid w:val="0020431A"/>
    <w:rsid w:val="002051BB"/>
    <w:rsid w:val="00206E05"/>
    <w:rsid w:val="0020735C"/>
    <w:rsid w:val="00207B80"/>
    <w:rsid w:val="00207CAA"/>
    <w:rsid w:val="00210112"/>
    <w:rsid w:val="002117CC"/>
    <w:rsid w:val="00211DA6"/>
    <w:rsid w:val="00211EA5"/>
    <w:rsid w:val="00214E01"/>
    <w:rsid w:val="00216520"/>
    <w:rsid w:val="00217F35"/>
    <w:rsid w:val="00220AF0"/>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6A0"/>
    <w:rsid w:val="00255D85"/>
    <w:rsid w:val="002578D2"/>
    <w:rsid w:val="00257B34"/>
    <w:rsid w:val="00260350"/>
    <w:rsid w:val="00264FE8"/>
    <w:rsid w:val="00265CA2"/>
    <w:rsid w:val="00266D45"/>
    <w:rsid w:val="00275022"/>
    <w:rsid w:val="0027566B"/>
    <w:rsid w:val="00275724"/>
    <w:rsid w:val="00277730"/>
    <w:rsid w:val="0027786A"/>
    <w:rsid w:val="00277B84"/>
    <w:rsid w:val="002808F1"/>
    <w:rsid w:val="002832DE"/>
    <w:rsid w:val="002850E5"/>
    <w:rsid w:val="00285AF5"/>
    <w:rsid w:val="0028768B"/>
    <w:rsid w:val="00290D4E"/>
    <w:rsid w:val="00291589"/>
    <w:rsid w:val="00292896"/>
    <w:rsid w:val="002939BF"/>
    <w:rsid w:val="00294F82"/>
    <w:rsid w:val="0029533B"/>
    <w:rsid w:val="00296ECE"/>
    <w:rsid w:val="00297769"/>
    <w:rsid w:val="002A0A97"/>
    <w:rsid w:val="002A0BB0"/>
    <w:rsid w:val="002A1A80"/>
    <w:rsid w:val="002A1F79"/>
    <w:rsid w:val="002A24F5"/>
    <w:rsid w:val="002A286D"/>
    <w:rsid w:val="002A2894"/>
    <w:rsid w:val="002A2F96"/>
    <w:rsid w:val="002A30CB"/>
    <w:rsid w:val="002A389C"/>
    <w:rsid w:val="002A396E"/>
    <w:rsid w:val="002A3BB5"/>
    <w:rsid w:val="002A3EC9"/>
    <w:rsid w:val="002A4290"/>
    <w:rsid w:val="002A7097"/>
    <w:rsid w:val="002B10DE"/>
    <w:rsid w:val="002B1280"/>
    <w:rsid w:val="002B1C56"/>
    <w:rsid w:val="002B1D09"/>
    <w:rsid w:val="002B235D"/>
    <w:rsid w:val="002B6737"/>
    <w:rsid w:val="002B6D79"/>
    <w:rsid w:val="002C2502"/>
    <w:rsid w:val="002C2E48"/>
    <w:rsid w:val="002C3DE5"/>
    <w:rsid w:val="002C5092"/>
    <w:rsid w:val="002C5E63"/>
    <w:rsid w:val="002C6745"/>
    <w:rsid w:val="002C6CF2"/>
    <w:rsid w:val="002D2C55"/>
    <w:rsid w:val="002D47FC"/>
    <w:rsid w:val="002D5256"/>
    <w:rsid w:val="002D5C7E"/>
    <w:rsid w:val="002D6B72"/>
    <w:rsid w:val="002D781D"/>
    <w:rsid w:val="002D7C17"/>
    <w:rsid w:val="002E02E5"/>
    <w:rsid w:val="002E0C5C"/>
    <w:rsid w:val="002E181A"/>
    <w:rsid w:val="002E276D"/>
    <w:rsid w:val="002E2D36"/>
    <w:rsid w:val="002F05C8"/>
    <w:rsid w:val="002F05E9"/>
    <w:rsid w:val="002F0A66"/>
    <w:rsid w:val="002F0CB5"/>
    <w:rsid w:val="002F0D78"/>
    <w:rsid w:val="002F1D24"/>
    <w:rsid w:val="002F41DE"/>
    <w:rsid w:val="002F47DF"/>
    <w:rsid w:val="002F5822"/>
    <w:rsid w:val="003003FA"/>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2AF3"/>
    <w:rsid w:val="0031461E"/>
    <w:rsid w:val="003158CF"/>
    <w:rsid w:val="00316AA9"/>
    <w:rsid w:val="00317588"/>
    <w:rsid w:val="00317E01"/>
    <w:rsid w:val="00317EDF"/>
    <w:rsid w:val="00320145"/>
    <w:rsid w:val="00320692"/>
    <w:rsid w:val="00321EA9"/>
    <w:rsid w:val="003222FD"/>
    <w:rsid w:val="003232AF"/>
    <w:rsid w:val="00323593"/>
    <w:rsid w:val="00323ED3"/>
    <w:rsid w:val="0032644B"/>
    <w:rsid w:val="00326DC5"/>
    <w:rsid w:val="00326F9C"/>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672"/>
    <w:rsid w:val="00386A5C"/>
    <w:rsid w:val="00390D5C"/>
    <w:rsid w:val="00390EDD"/>
    <w:rsid w:val="00391271"/>
    <w:rsid w:val="00393ACA"/>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7C6"/>
    <w:rsid w:val="003C2E30"/>
    <w:rsid w:val="003C33F9"/>
    <w:rsid w:val="003C513A"/>
    <w:rsid w:val="003C74A6"/>
    <w:rsid w:val="003C7638"/>
    <w:rsid w:val="003C7B30"/>
    <w:rsid w:val="003D007C"/>
    <w:rsid w:val="003D11C3"/>
    <w:rsid w:val="003D257E"/>
    <w:rsid w:val="003D31C8"/>
    <w:rsid w:val="003D36C3"/>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3B3D"/>
    <w:rsid w:val="0040432F"/>
    <w:rsid w:val="004050FE"/>
    <w:rsid w:val="004054A3"/>
    <w:rsid w:val="00405D7A"/>
    <w:rsid w:val="00406310"/>
    <w:rsid w:val="00411861"/>
    <w:rsid w:val="00412B9F"/>
    <w:rsid w:val="00414C0A"/>
    <w:rsid w:val="004150EC"/>
    <w:rsid w:val="004157DF"/>
    <w:rsid w:val="00420C90"/>
    <w:rsid w:val="00420F09"/>
    <w:rsid w:val="00422661"/>
    <w:rsid w:val="00422CCF"/>
    <w:rsid w:val="0042317F"/>
    <w:rsid w:val="0042369B"/>
    <w:rsid w:val="0042414D"/>
    <w:rsid w:val="004265EC"/>
    <w:rsid w:val="004268C5"/>
    <w:rsid w:val="00426D71"/>
    <w:rsid w:val="0043294D"/>
    <w:rsid w:val="00434862"/>
    <w:rsid w:val="004358E2"/>
    <w:rsid w:val="00436EAB"/>
    <w:rsid w:val="00441595"/>
    <w:rsid w:val="00441849"/>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67B73"/>
    <w:rsid w:val="004703FA"/>
    <w:rsid w:val="004705B1"/>
    <w:rsid w:val="004710E4"/>
    <w:rsid w:val="00471407"/>
    <w:rsid w:val="0047244F"/>
    <w:rsid w:val="004725D9"/>
    <w:rsid w:val="0047283E"/>
    <w:rsid w:val="00472AEA"/>
    <w:rsid w:val="00472F4E"/>
    <w:rsid w:val="00473333"/>
    <w:rsid w:val="00476CE5"/>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AE"/>
    <w:rsid w:val="004A7FF5"/>
    <w:rsid w:val="004B3262"/>
    <w:rsid w:val="004B5A7D"/>
    <w:rsid w:val="004B7FA7"/>
    <w:rsid w:val="004C2649"/>
    <w:rsid w:val="004C2B8A"/>
    <w:rsid w:val="004C5329"/>
    <w:rsid w:val="004C5719"/>
    <w:rsid w:val="004C6922"/>
    <w:rsid w:val="004C75B2"/>
    <w:rsid w:val="004D0031"/>
    <w:rsid w:val="004D0A3C"/>
    <w:rsid w:val="004D174C"/>
    <w:rsid w:val="004D17FF"/>
    <w:rsid w:val="004D2800"/>
    <w:rsid w:val="004D2AF4"/>
    <w:rsid w:val="004D2E30"/>
    <w:rsid w:val="004D394D"/>
    <w:rsid w:val="004D3CF5"/>
    <w:rsid w:val="004D43DD"/>
    <w:rsid w:val="004D536C"/>
    <w:rsid w:val="004D5A5C"/>
    <w:rsid w:val="004D5CC4"/>
    <w:rsid w:val="004D6D6D"/>
    <w:rsid w:val="004D6DAE"/>
    <w:rsid w:val="004E1539"/>
    <w:rsid w:val="004E2739"/>
    <w:rsid w:val="004E2917"/>
    <w:rsid w:val="004E38C1"/>
    <w:rsid w:val="004E39B6"/>
    <w:rsid w:val="004E75ED"/>
    <w:rsid w:val="004E7F8D"/>
    <w:rsid w:val="004F004F"/>
    <w:rsid w:val="004F07EA"/>
    <w:rsid w:val="004F08C0"/>
    <w:rsid w:val="004F0BC1"/>
    <w:rsid w:val="004F1C93"/>
    <w:rsid w:val="004F23F5"/>
    <w:rsid w:val="004F293F"/>
    <w:rsid w:val="004F2CCF"/>
    <w:rsid w:val="004F3AA4"/>
    <w:rsid w:val="004F41A3"/>
    <w:rsid w:val="004F528E"/>
    <w:rsid w:val="004F5A41"/>
    <w:rsid w:val="004F6EC8"/>
    <w:rsid w:val="005005D5"/>
    <w:rsid w:val="00500A54"/>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C84"/>
    <w:rsid w:val="00524D29"/>
    <w:rsid w:val="0052566E"/>
    <w:rsid w:val="005257EA"/>
    <w:rsid w:val="00525D9D"/>
    <w:rsid w:val="005260E3"/>
    <w:rsid w:val="005310C3"/>
    <w:rsid w:val="00532278"/>
    <w:rsid w:val="00534BD5"/>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205"/>
    <w:rsid w:val="00560423"/>
    <w:rsid w:val="0056086B"/>
    <w:rsid w:val="00561853"/>
    <w:rsid w:val="00562581"/>
    <w:rsid w:val="005629C1"/>
    <w:rsid w:val="00564D72"/>
    <w:rsid w:val="0056653F"/>
    <w:rsid w:val="00570F3F"/>
    <w:rsid w:val="00572003"/>
    <w:rsid w:val="005721E9"/>
    <w:rsid w:val="00572554"/>
    <w:rsid w:val="00575583"/>
    <w:rsid w:val="00576F62"/>
    <w:rsid w:val="005822A4"/>
    <w:rsid w:val="005836B4"/>
    <w:rsid w:val="00584103"/>
    <w:rsid w:val="005842EA"/>
    <w:rsid w:val="00587FE1"/>
    <w:rsid w:val="00590893"/>
    <w:rsid w:val="00590D6E"/>
    <w:rsid w:val="005914C0"/>
    <w:rsid w:val="005918C3"/>
    <w:rsid w:val="005938A0"/>
    <w:rsid w:val="00593FD8"/>
    <w:rsid w:val="005974A3"/>
    <w:rsid w:val="005A0662"/>
    <w:rsid w:val="005A1C9D"/>
    <w:rsid w:val="005A248C"/>
    <w:rsid w:val="005A4DDB"/>
    <w:rsid w:val="005A5461"/>
    <w:rsid w:val="005A5932"/>
    <w:rsid w:val="005A73E5"/>
    <w:rsid w:val="005A7C2C"/>
    <w:rsid w:val="005B0362"/>
    <w:rsid w:val="005B0C1E"/>
    <w:rsid w:val="005B0D12"/>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4D35"/>
    <w:rsid w:val="005D5204"/>
    <w:rsid w:val="005E0395"/>
    <w:rsid w:val="005E0A20"/>
    <w:rsid w:val="005E0FFB"/>
    <w:rsid w:val="005E21B6"/>
    <w:rsid w:val="005E2FC3"/>
    <w:rsid w:val="005E51D1"/>
    <w:rsid w:val="005E5317"/>
    <w:rsid w:val="005E59CA"/>
    <w:rsid w:val="005E5F99"/>
    <w:rsid w:val="005E70B5"/>
    <w:rsid w:val="005F3299"/>
    <w:rsid w:val="005F3CA5"/>
    <w:rsid w:val="005F3EF5"/>
    <w:rsid w:val="005F6801"/>
    <w:rsid w:val="005F76D3"/>
    <w:rsid w:val="006012D5"/>
    <w:rsid w:val="00601F8C"/>
    <w:rsid w:val="006029D8"/>
    <w:rsid w:val="00602E43"/>
    <w:rsid w:val="0060353C"/>
    <w:rsid w:val="00604946"/>
    <w:rsid w:val="0060721D"/>
    <w:rsid w:val="00607E33"/>
    <w:rsid w:val="00607F07"/>
    <w:rsid w:val="00610F0B"/>
    <w:rsid w:val="006113E7"/>
    <w:rsid w:val="00613F4B"/>
    <w:rsid w:val="006160E6"/>
    <w:rsid w:val="00616B68"/>
    <w:rsid w:val="00616CAA"/>
    <w:rsid w:val="00620738"/>
    <w:rsid w:val="00621922"/>
    <w:rsid w:val="00624581"/>
    <w:rsid w:val="00624641"/>
    <w:rsid w:val="00625698"/>
    <w:rsid w:val="006273A3"/>
    <w:rsid w:val="00627EE4"/>
    <w:rsid w:val="00630DDD"/>
    <w:rsid w:val="006323BD"/>
    <w:rsid w:val="00633005"/>
    <w:rsid w:val="006331E7"/>
    <w:rsid w:val="00633F28"/>
    <w:rsid w:val="00634CE2"/>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6FD8"/>
    <w:rsid w:val="00657E27"/>
    <w:rsid w:val="00660C03"/>
    <w:rsid w:val="006615BA"/>
    <w:rsid w:val="006617FA"/>
    <w:rsid w:val="006623B6"/>
    <w:rsid w:val="00663032"/>
    <w:rsid w:val="00664AF0"/>
    <w:rsid w:val="006653FF"/>
    <w:rsid w:val="006665AE"/>
    <w:rsid w:val="00666D10"/>
    <w:rsid w:val="00666D93"/>
    <w:rsid w:val="00667140"/>
    <w:rsid w:val="00667C37"/>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4237"/>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32EF"/>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2FC8"/>
    <w:rsid w:val="006E4762"/>
    <w:rsid w:val="006E4F2D"/>
    <w:rsid w:val="006E767A"/>
    <w:rsid w:val="006F0ED0"/>
    <w:rsid w:val="006F1611"/>
    <w:rsid w:val="006F2558"/>
    <w:rsid w:val="006F293A"/>
    <w:rsid w:val="006F43B2"/>
    <w:rsid w:val="006F4447"/>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273CB"/>
    <w:rsid w:val="007277EC"/>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793"/>
    <w:rsid w:val="00745B2B"/>
    <w:rsid w:val="0074637A"/>
    <w:rsid w:val="00746D2E"/>
    <w:rsid w:val="007508F6"/>
    <w:rsid w:val="00750E82"/>
    <w:rsid w:val="00751479"/>
    <w:rsid w:val="00751CF7"/>
    <w:rsid w:val="00752B8F"/>
    <w:rsid w:val="00754A6B"/>
    <w:rsid w:val="00755D10"/>
    <w:rsid w:val="00755E82"/>
    <w:rsid w:val="00755F41"/>
    <w:rsid w:val="00756092"/>
    <w:rsid w:val="00756CBB"/>
    <w:rsid w:val="00757BB3"/>
    <w:rsid w:val="00760327"/>
    <w:rsid w:val="0076065F"/>
    <w:rsid w:val="00760708"/>
    <w:rsid w:val="00761676"/>
    <w:rsid w:val="007623D7"/>
    <w:rsid w:val="007628DB"/>
    <w:rsid w:val="00762BA9"/>
    <w:rsid w:val="00762CFB"/>
    <w:rsid w:val="00763453"/>
    <w:rsid w:val="007636D5"/>
    <w:rsid w:val="007647C9"/>
    <w:rsid w:val="00764E3C"/>
    <w:rsid w:val="0076757B"/>
    <w:rsid w:val="00767C64"/>
    <w:rsid w:val="00770193"/>
    <w:rsid w:val="00770D8F"/>
    <w:rsid w:val="00771A24"/>
    <w:rsid w:val="00772973"/>
    <w:rsid w:val="00772CCC"/>
    <w:rsid w:val="00772DF4"/>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5DA"/>
    <w:rsid w:val="00794A02"/>
    <w:rsid w:val="00794EF6"/>
    <w:rsid w:val="007951ED"/>
    <w:rsid w:val="007952F9"/>
    <w:rsid w:val="00795415"/>
    <w:rsid w:val="00795CBE"/>
    <w:rsid w:val="00797ADA"/>
    <w:rsid w:val="007A0978"/>
    <w:rsid w:val="007A2383"/>
    <w:rsid w:val="007A2B53"/>
    <w:rsid w:val="007A3974"/>
    <w:rsid w:val="007A3B18"/>
    <w:rsid w:val="007A71C9"/>
    <w:rsid w:val="007A7F51"/>
    <w:rsid w:val="007B067E"/>
    <w:rsid w:val="007B0F7D"/>
    <w:rsid w:val="007B1AC0"/>
    <w:rsid w:val="007B2EB5"/>
    <w:rsid w:val="007B4775"/>
    <w:rsid w:val="007B5438"/>
    <w:rsid w:val="007B66D2"/>
    <w:rsid w:val="007B6873"/>
    <w:rsid w:val="007C18F7"/>
    <w:rsid w:val="007C2242"/>
    <w:rsid w:val="007C3363"/>
    <w:rsid w:val="007C35A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44D"/>
    <w:rsid w:val="00803C40"/>
    <w:rsid w:val="00803F62"/>
    <w:rsid w:val="00804822"/>
    <w:rsid w:val="00804AD8"/>
    <w:rsid w:val="00805362"/>
    <w:rsid w:val="008057FB"/>
    <w:rsid w:val="00805D5C"/>
    <w:rsid w:val="00805F6D"/>
    <w:rsid w:val="00806363"/>
    <w:rsid w:val="00806A7E"/>
    <w:rsid w:val="008070BD"/>
    <w:rsid w:val="008072B7"/>
    <w:rsid w:val="00807FDB"/>
    <w:rsid w:val="00810D51"/>
    <w:rsid w:val="00811A0E"/>
    <w:rsid w:val="00811E54"/>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2B01"/>
    <w:rsid w:val="00833A8A"/>
    <w:rsid w:val="00833AC0"/>
    <w:rsid w:val="00833FAD"/>
    <w:rsid w:val="00835181"/>
    <w:rsid w:val="0083613E"/>
    <w:rsid w:val="008374CF"/>
    <w:rsid w:val="00840137"/>
    <w:rsid w:val="00841FE4"/>
    <w:rsid w:val="008437C9"/>
    <w:rsid w:val="008438BF"/>
    <w:rsid w:val="00843D3A"/>
    <w:rsid w:val="00843FF8"/>
    <w:rsid w:val="00844362"/>
    <w:rsid w:val="00845E48"/>
    <w:rsid w:val="0084614D"/>
    <w:rsid w:val="0085002F"/>
    <w:rsid w:val="00852484"/>
    <w:rsid w:val="00852ACF"/>
    <w:rsid w:val="00852E7C"/>
    <w:rsid w:val="0085480B"/>
    <w:rsid w:val="00854AFC"/>
    <w:rsid w:val="00854C6D"/>
    <w:rsid w:val="00856531"/>
    <w:rsid w:val="00860300"/>
    <w:rsid w:val="00860F42"/>
    <w:rsid w:val="00863E68"/>
    <w:rsid w:val="00863FE8"/>
    <w:rsid w:val="00865E7C"/>
    <w:rsid w:val="008666DE"/>
    <w:rsid w:val="00867AC9"/>
    <w:rsid w:val="0087008A"/>
    <w:rsid w:val="00870ABC"/>
    <w:rsid w:val="00872BB1"/>
    <w:rsid w:val="008735EC"/>
    <w:rsid w:val="008753D6"/>
    <w:rsid w:val="0087680B"/>
    <w:rsid w:val="00877918"/>
    <w:rsid w:val="00877C09"/>
    <w:rsid w:val="00882DC0"/>
    <w:rsid w:val="00883E95"/>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28BB"/>
    <w:rsid w:val="008D4C08"/>
    <w:rsid w:val="008D5A45"/>
    <w:rsid w:val="008D5FDD"/>
    <w:rsid w:val="008D6EA2"/>
    <w:rsid w:val="008E0487"/>
    <w:rsid w:val="008E1BC5"/>
    <w:rsid w:val="008E2DA5"/>
    <w:rsid w:val="008E330E"/>
    <w:rsid w:val="008E49AF"/>
    <w:rsid w:val="008E5CEB"/>
    <w:rsid w:val="008E6251"/>
    <w:rsid w:val="008E640A"/>
    <w:rsid w:val="008E6702"/>
    <w:rsid w:val="008F0272"/>
    <w:rsid w:val="008F18C7"/>
    <w:rsid w:val="008F1F51"/>
    <w:rsid w:val="008F216E"/>
    <w:rsid w:val="008F289E"/>
    <w:rsid w:val="008F2F6D"/>
    <w:rsid w:val="008F383D"/>
    <w:rsid w:val="008F3D36"/>
    <w:rsid w:val="008F4730"/>
    <w:rsid w:val="008F6073"/>
    <w:rsid w:val="00901037"/>
    <w:rsid w:val="00901A1E"/>
    <w:rsid w:val="0090342E"/>
    <w:rsid w:val="009037A7"/>
    <w:rsid w:val="00903C62"/>
    <w:rsid w:val="00905785"/>
    <w:rsid w:val="00905C04"/>
    <w:rsid w:val="00906F33"/>
    <w:rsid w:val="00907841"/>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4B0C"/>
    <w:rsid w:val="009C59C9"/>
    <w:rsid w:val="009C61F2"/>
    <w:rsid w:val="009C6948"/>
    <w:rsid w:val="009D0420"/>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0642"/>
    <w:rsid w:val="009F1DC5"/>
    <w:rsid w:val="009F389B"/>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106C"/>
    <w:rsid w:val="00A341D6"/>
    <w:rsid w:val="00A351EA"/>
    <w:rsid w:val="00A36819"/>
    <w:rsid w:val="00A37986"/>
    <w:rsid w:val="00A379D2"/>
    <w:rsid w:val="00A413CF"/>
    <w:rsid w:val="00A41A5D"/>
    <w:rsid w:val="00A41E49"/>
    <w:rsid w:val="00A42E17"/>
    <w:rsid w:val="00A43FCD"/>
    <w:rsid w:val="00A4491E"/>
    <w:rsid w:val="00A45EF8"/>
    <w:rsid w:val="00A45F69"/>
    <w:rsid w:val="00A46A55"/>
    <w:rsid w:val="00A47461"/>
    <w:rsid w:val="00A50314"/>
    <w:rsid w:val="00A50662"/>
    <w:rsid w:val="00A51300"/>
    <w:rsid w:val="00A5195D"/>
    <w:rsid w:val="00A52443"/>
    <w:rsid w:val="00A53C05"/>
    <w:rsid w:val="00A54572"/>
    <w:rsid w:val="00A54841"/>
    <w:rsid w:val="00A55192"/>
    <w:rsid w:val="00A57843"/>
    <w:rsid w:val="00A61AA9"/>
    <w:rsid w:val="00A645AD"/>
    <w:rsid w:val="00A669DD"/>
    <w:rsid w:val="00A66E74"/>
    <w:rsid w:val="00A673C2"/>
    <w:rsid w:val="00A7010C"/>
    <w:rsid w:val="00A7054C"/>
    <w:rsid w:val="00A70C5B"/>
    <w:rsid w:val="00A72678"/>
    <w:rsid w:val="00A73148"/>
    <w:rsid w:val="00A7333B"/>
    <w:rsid w:val="00A74798"/>
    <w:rsid w:val="00A74E07"/>
    <w:rsid w:val="00A757CF"/>
    <w:rsid w:val="00A777ED"/>
    <w:rsid w:val="00A77A23"/>
    <w:rsid w:val="00A77D5C"/>
    <w:rsid w:val="00A80B7F"/>
    <w:rsid w:val="00A83A79"/>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35BB"/>
    <w:rsid w:val="00AA552B"/>
    <w:rsid w:val="00AA7295"/>
    <w:rsid w:val="00AA76FD"/>
    <w:rsid w:val="00AA7DBC"/>
    <w:rsid w:val="00AB167D"/>
    <w:rsid w:val="00AB264B"/>
    <w:rsid w:val="00AB2C46"/>
    <w:rsid w:val="00AB3226"/>
    <w:rsid w:val="00AB35AE"/>
    <w:rsid w:val="00AB60AB"/>
    <w:rsid w:val="00AB7512"/>
    <w:rsid w:val="00AC059E"/>
    <w:rsid w:val="00AC2425"/>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060E"/>
    <w:rsid w:val="00B00783"/>
    <w:rsid w:val="00B0111C"/>
    <w:rsid w:val="00B047F4"/>
    <w:rsid w:val="00B05990"/>
    <w:rsid w:val="00B06FCA"/>
    <w:rsid w:val="00B06FF6"/>
    <w:rsid w:val="00B10579"/>
    <w:rsid w:val="00B11694"/>
    <w:rsid w:val="00B11B2B"/>
    <w:rsid w:val="00B12A48"/>
    <w:rsid w:val="00B13B55"/>
    <w:rsid w:val="00B15284"/>
    <w:rsid w:val="00B158DC"/>
    <w:rsid w:val="00B1660C"/>
    <w:rsid w:val="00B17226"/>
    <w:rsid w:val="00B179B9"/>
    <w:rsid w:val="00B2133D"/>
    <w:rsid w:val="00B2137F"/>
    <w:rsid w:val="00B22FAC"/>
    <w:rsid w:val="00B25FD3"/>
    <w:rsid w:val="00B27D45"/>
    <w:rsid w:val="00B30E8A"/>
    <w:rsid w:val="00B311CB"/>
    <w:rsid w:val="00B32ABC"/>
    <w:rsid w:val="00B34A9C"/>
    <w:rsid w:val="00B358F7"/>
    <w:rsid w:val="00B363D8"/>
    <w:rsid w:val="00B403F3"/>
    <w:rsid w:val="00B4070D"/>
    <w:rsid w:val="00B408FC"/>
    <w:rsid w:val="00B43CDF"/>
    <w:rsid w:val="00B44045"/>
    <w:rsid w:val="00B4424C"/>
    <w:rsid w:val="00B44E27"/>
    <w:rsid w:val="00B47C39"/>
    <w:rsid w:val="00B50070"/>
    <w:rsid w:val="00B517B6"/>
    <w:rsid w:val="00B52AA3"/>
    <w:rsid w:val="00B547C1"/>
    <w:rsid w:val="00B54E45"/>
    <w:rsid w:val="00B5501E"/>
    <w:rsid w:val="00B55D82"/>
    <w:rsid w:val="00B55EB9"/>
    <w:rsid w:val="00B61118"/>
    <w:rsid w:val="00B62052"/>
    <w:rsid w:val="00B6233B"/>
    <w:rsid w:val="00B6435E"/>
    <w:rsid w:val="00B65690"/>
    <w:rsid w:val="00B65A0D"/>
    <w:rsid w:val="00B65AE2"/>
    <w:rsid w:val="00B6745E"/>
    <w:rsid w:val="00B67803"/>
    <w:rsid w:val="00B6799D"/>
    <w:rsid w:val="00B67B56"/>
    <w:rsid w:val="00B7207F"/>
    <w:rsid w:val="00B72F67"/>
    <w:rsid w:val="00B7391C"/>
    <w:rsid w:val="00B74283"/>
    <w:rsid w:val="00B74DA9"/>
    <w:rsid w:val="00B76C0D"/>
    <w:rsid w:val="00B77C48"/>
    <w:rsid w:val="00B80216"/>
    <w:rsid w:val="00B81675"/>
    <w:rsid w:val="00B81A55"/>
    <w:rsid w:val="00B821C6"/>
    <w:rsid w:val="00B8296B"/>
    <w:rsid w:val="00B82EAE"/>
    <w:rsid w:val="00B8395B"/>
    <w:rsid w:val="00B83A29"/>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09DA"/>
    <w:rsid w:val="00BB12DC"/>
    <w:rsid w:val="00BB2CE4"/>
    <w:rsid w:val="00BB2EA8"/>
    <w:rsid w:val="00BB2ECF"/>
    <w:rsid w:val="00BB40FA"/>
    <w:rsid w:val="00BB4A58"/>
    <w:rsid w:val="00BB5EAD"/>
    <w:rsid w:val="00BB7173"/>
    <w:rsid w:val="00BC106B"/>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001"/>
    <w:rsid w:val="00BD49FB"/>
    <w:rsid w:val="00BD4E0E"/>
    <w:rsid w:val="00BD5765"/>
    <w:rsid w:val="00BD5FF8"/>
    <w:rsid w:val="00BD6BDD"/>
    <w:rsid w:val="00BD76A4"/>
    <w:rsid w:val="00BE078C"/>
    <w:rsid w:val="00BE1EE8"/>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46B7"/>
    <w:rsid w:val="00C05540"/>
    <w:rsid w:val="00C06475"/>
    <w:rsid w:val="00C07BDB"/>
    <w:rsid w:val="00C109E5"/>
    <w:rsid w:val="00C10CD8"/>
    <w:rsid w:val="00C121D6"/>
    <w:rsid w:val="00C13241"/>
    <w:rsid w:val="00C154C7"/>
    <w:rsid w:val="00C1675E"/>
    <w:rsid w:val="00C16C63"/>
    <w:rsid w:val="00C1766D"/>
    <w:rsid w:val="00C207B6"/>
    <w:rsid w:val="00C2161B"/>
    <w:rsid w:val="00C2200C"/>
    <w:rsid w:val="00C2363C"/>
    <w:rsid w:val="00C24CF7"/>
    <w:rsid w:val="00C26727"/>
    <w:rsid w:val="00C26953"/>
    <w:rsid w:val="00C3005A"/>
    <w:rsid w:val="00C30197"/>
    <w:rsid w:val="00C3062F"/>
    <w:rsid w:val="00C32344"/>
    <w:rsid w:val="00C34DC4"/>
    <w:rsid w:val="00C35424"/>
    <w:rsid w:val="00C362EC"/>
    <w:rsid w:val="00C36EC4"/>
    <w:rsid w:val="00C3738D"/>
    <w:rsid w:val="00C40071"/>
    <w:rsid w:val="00C40702"/>
    <w:rsid w:val="00C40FD0"/>
    <w:rsid w:val="00C41230"/>
    <w:rsid w:val="00C41249"/>
    <w:rsid w:val="00C41E11"/>
    <w:rsid w:val="00C431C0"/>
    <w:rsid w:val="00C46614"/>
    <w:rsid w:val="00C472E9"/>
    <w:rsid w:val="00C5040F"/>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5C9"/>
    <w:rsid w:val="00C67E75"/>
    <w:rsid w:val="00C73118"/>
    <w:rsid w:val="00C73324"/>
    <w:rsid w:val="00C7348C"/>
    <w:rsid w:val="00C748C7"/>
    <w:rsid w:val="00C748F4"/>
    <w:rsid w:val="00C75ACC"/>
    <w:rsid w:val="00C770B5"/>
    <w:rsid w:val="00C77350"/>
    <w:rsid w:val="00C823A6"/>
    <w:rsid w:val="00C86042"/>
    <w:rsid w:val="00C868AC"/>
    <w:rsid w:val="00C8696F"/>
    <w:rsid w:val="00C87034"/>
    <w:rsid w:val="00C904A4"/>
    <w:rsid w:val="00C90B73"/>
    <w:rsid w:val="00C91715"/>
    <w:rsid w:val="00C923B9"/>
    <w:rsid w:val="00C92F9C"/>
    <w:rsid w:val="00C9413E"/>
    <w:rsid w:val="00C941BB"/>
    <w:rsid w:val="00C953D6"/>
    <w:rsid w:val="00CA0887"/>
    <w:rsid w:val="00CA0EED"/>
    <w:rsid w:val="00CA2112"/>
    <w:rsid w:val="00CA2618"/>
    <w:rsid w:val="00CA3F53"/>
    <w:rsid w:val="00CA3FF1"/>
    <w:rsid w:val="00CA412F"/>
    <w:rsid w:val="00CA6A57"/>
    <w:rsid w:val="00CA7DA2"/>
    <w:rsid w:val="00CB093A"/>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4C10"/>
    <w:rsid w:val="00CD6066"/>
    <w:rsid w:val="00CD659E"/>
    <w:rsid w:val="00CD7273"/>
    <w:rsid w:val="00CE137A"/>
    <w:rsid w:val="00CE2281"/>
    <w:rsid w:val="00CE2416"/>
    <w:rsid w:val="00CE2DC2"/>
    <w:rsid w:val="00CE5406"/>
    <w:rsid w:val="00CE57F7"/>
    <w:rsid w:val="00CE682A"/>
    <w:rsid w:val="00CE695E"/>
    <w:rsid w:val="00CE7B03"/>
    <w:rsid w:val="00CE7CEE"/>
    <w:rsid w:val="00CF361B"/>
    <w:rsid w:val="00CF4AE9"/>
    <w:rsid w:val="00CF5192"/>
    <w:rsid w:val="00CF589F"/>
    <w:rsid w:val="00CF6740"/>
    <w:rsid w:val="00CF685D"/>
    <w:rsid w:val="00D018B7"/>
    <w:rsid w:val="00D10C97"/>
    <w:rsid w:val="00D1479E"/>
    <w:rsid w:val="00D176C5"/>
    <w:rsid w:val="00D20882"/>
    <w:rsid w:val="00D20F79"/>
    <w:rsid w:val="00D212CD"/>
    <w:rsid w:val="00D22B2C"/>
    <w:rsid w:val="00D23B3E"/>
    <w:rsid w:val="00D23B49"/>
    <w:rsid w:val="00D24F02"/>
    <w:rsid w:val="00D261D8"/>
    <w:rsid w:val="00D268C1"/>
    <w:rsid w:val="00D3027E"/>
    <w:rsid w:val="00D306A3"/>
    <w:rsid w:val="00D32277"/>
    <w:rsid w:val="00D32D55"/>
    <w:rsid w:val="00D34848"/>
    <w:rsid w:val="00D36061"/>
    <w:rsid w:val="00D40131"/>
    <w:rsid w:val="00D422FC"/>
    <w:rsid w:val="00D44C77"/>
    <w:rsid w:val="00D451B8"/>
    <w:rsid w:val="00D4728D"/>
    <w:rsid w:val="00D51E2D"/>
    <w:rsid w:val="00D521A0"/>
    <w:rsid w:val="00D53227"/>
    <w:rsid w:val="00D53639"/>
    <w:rsid w:val="00D537F0"/>
    <w:rsid w:val="00D53CBD"/>
    <w:rsid w:val="00D56342"/>
    <w:rsid w:val="00D57893"/>
    <w:rsid w:val="00D57F0C"/>
    <w:rsid w:val="00D60F37"/>
    <w:rsid w:val="00D62656"/>
    <w:rsid w:val="00D62F68"/>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0AF"/>
    <w:rsid w:val="00D909A5"/>
    <w:rsid w:val="00D90FD7"/>
    <w:rsid w:val="00D93C79"/>
    <w:rsid w:val="00D95DB0"/>
    <w:rsid w:val="00D967B8"/>
    <w:rsid w:val="00D96B93"/>
    <w:rsid w:val="00D9727E"/>
    <w:rsid w:val="00D97B35"/>
    <w:rsid w:val="00D97BB6"/>
    <w:rsid w:val="00DA06BD"/>
    <w:rsid w:val="00DA0BFF"/>
    <w:rsid w:val="00DA2F1A"/>
    <w:rsid w:val="00DA5535"/>
    <w:rsid w:val="00DA562F"/>
    <w:rsid w:val="00DA6FBA"/>
    <w:rsid w:val="00DB034C"/>
    <w:rsid w:val="00DB13DF"/>
    <w:rsid w:val="00DB3E29"/>
    <w:rsid w:val="00DB4013"/>
    <w:rsid w:val="00DB4C0E"/>
    <w:rsid w:val="00DB5700"/>
    <w:rsid w:val="00DC0636"/>
    <w:rsid w:val="00DC1856"/>
    <w:rsid w:val="00DC1B2F"/>
    <w:rsid w:val="00DC229B"/>
    <w:rsid w:val="00DC4648"/>
    <w:rsid w:val="00DC4D79"/>
    <w:rsid w:val="00DD1314"/>
    <w:rsid w:val="00DD1DDD"/>
    <w:rsid w:val="00DD2FB8"/>
    <w:rsid w:val="00DD47D5"/>
    <w:rsid w:val="00DD506A"/>
    <w:rsid w:val="00DD59A3"/>
    <w:rsid w:val="00DE11C7"/>
    <w:rsid w:val="00DE371D"/>
    <w:rsid w:val="00DE3A3C"/>
    <w:rsid w:val="00DE3D41"/>
    <w:rsid w:val="00DF0A5A"/>
    <w:rsid w:val="00DF0DF9"/>
    <w:rsid w:val="00DF178B"/>
    <w:rsid w:val="00DF1D77"/>
    <w:rsid w:val="00DF35C8"/>
    <w:rsid w:val="00DF3661"/>
    <w:rsid w:val="00DF552F"/>
    <w:rsid w:val="00DF5A38"/>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6F2D"/>
    <w:rsid w:val="00E2739B"/>
    <w:rsid w:val="00E31202"/>
    <w:rsid w:val="00E3153C"/>
    <w:rsid w:val="00E3214F"/>
    <w:rsid w:val="00E36493"/>
    <w:rsid w:val="00E4102B"/>
    <w:rsid w:val="00E42015"/>
    <w:rsid w:val="00E42CBA"/>
    <w:rsid w:val="00E43C39"/>
    <w:rsid w:val="00E43FC3"/>
    <w:rsid w:val="00E44202"/>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67B3F"/>
    <w:rsid w:val="00E70A82"/>
    <w:rsid w:val="00E72223"/>
    <w:rsid w:val="00E73D76"/>
    <w:rsid w:val="00E7446B"/>
    <w:rsid w:val="00E74F51"/>
    <w:rsid w:val="00E7544A"/>
    <w:rsid w:val="00E7683A"/>
    <w:rsid w:val="00E80947"/>
    <w:rsid w:val="00E83446"/>
    <w:rsid w:val="00E8380E"/>
    <w:rsid w:val="00E853B5"/>
    <w:rsid w:val="00E8543E"/>
    <w:rsid w:val="00E85B15"/>
    <w:rsid w:val="00E86274"/>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1D6A"/>
    <w:rsid w:val="00ED24BD"/>
    <w:rsid w:val="00ED279A"/>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27534"/>
    <w:rsid w:val="00F3008F"/>
    <w:rsid w:val="00F300E5"/>
    <w:rsid w:val="00F30B8C"/>
    <w:rsid w:val="00F31442"/>
    <w:rsid w:val="00F33406"/>
    <w:rsid w:val="00F3374A"/>
    <w:rsid w:val="00F343AD"/>
    <w:rsid w:val="00F34FC6"/>
    <w:rsid w:val="00F35BF3"/>
    <w:rsid w:val="00F378EE"/>
    <w:rsid w:val="00F37A40"/>
    <w:rsid w:val="00F41548"/>
    <w:rsid w:val="00F4379F"/>
    <w:rsid w:val="00F437C7"/>
    <w:rsid w:val="00F447C8"/>
    <w:rsid w:val="00F45873"/>
    <w:rsid w:val="00F46F82"/>
    <w:rsid w:val="00F477C0"/>
    <w:rsid w:val="00F478E1"/>
    <w:rsid w:val="00F5260A"/>
    <w:rsid w:val="00F52771"/>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62D6"/>
    <w:rsid w:val="00F876D0"/>
    <w:rsid w:val="00F879F4"/>
    <w:rsid w:val="00F91DAC"/>
    <w:rsid w:val="00F91F05"/>
    <w:rsid w:val="00F928B1"/>
    <w:rsid w:val="00F930D5"/>
    <w:rsid w:val="00F94A5B"/>
    <w:rsid w:val="00F94E95"/>
    <w:rsid w:val="00F95E6B"/>
    <w:rsid w:val="00F96207"/>
    <w:rsid w:val="00F96756"/>
    <w:rsid w:val="00F97615"/>
    <w:rsid w:val="00FA0FD4"/>
    <w:rsid w:val="00FA4F60"/>
    <w:rsid w:val="00FA74E4"/>
    <w:rsid w:val="00FA7AF0"/>
    <w:rsid w:val="00FB09BF"/>
    <w:rsid w:val="00FB0E65"/>
    <w:rsid w:val="00FB113D"/>
    <w:rsid w:val="00FB18F1"/>
    <w:rsid w:val="00FB3AAF"/>
    <w:rsid w:val="00FB3BD7"/>
    <w:rsid w:val="00FB3D77"/>
    <w:rsid w:val="00FB4A7D"/>
    <w:rsid w:val="00FB4F4C"/>
    <w:rsid w:val="00FB6F8F"/>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 w:val="00FF67D6"/>
    <w:rsid w:val="00FF7B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8F"/>
    <w:pPr>
      <w:spacing w:line="480" w:lineRule="auto"/>
      <w:ind w:firstLine="720"/>
      <w:jc w:val="both"/>
    </w:pPr>
    <w:rPr>
      <w:rFonts w:ascii="Times New Roman"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80344D"/>
    <w:pPr>
      <w:ind w:left="720" w:hanging="720"/>
      <w:jc w:val="left"/>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D36061"/>
    <w:pPr>
      <w:ind w:right="2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3152178">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573">
      <w:bodyDiv w:val="1"/>
      <w:marLeft w:val="0"/>
      <w:marRight w:val="0"/>
      <w:marTop w:val="0"/>
      <w:marBottom w:val="0"/>
      <w:divBdr>
        <w:top w:val="none" w:sz="0" w:space="0" w:color="auto"/>
        <w:left w:val="none" w:sz="0" w:space="0" w:color="auto"/>
        <w:bottom w:val="none" w:sz="0" w:space="0" w:color="auto"/>
        <w:right w:val="none" w:sz="0" w:space="0" w:color="auto"/>
      </w:divBdr>
    </w:div>
    <w:div w:id="1201822811">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pwuy/?view_only=21905097cd054e9497d1c5574796e86b"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implicit.harvard.edu/"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hyperlink" Target="https://osf.io/rvbx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45</Pages>
  <Words>52085</Words>
  <Characters>296887</Characters>
  <Application>Microsoft Office Word</Application>
  <DocSecurity>0</DocSecurity>
  <Lines>2474</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658</cp:revision>
  <cp:lastPrinted>2022-09-29T08:00:00Z</cp:lastPrinted>
  <dcterms:created xsi:type="dcterms:W3CDTF">2023-01-13T02:02:00Z</dcterms:created>
  <dcterms:modified xsi:type="dcterms:W3CDTF">2023-06-16T15:59:00Z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id="0wRGctdJ"/&gt;&lt;style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